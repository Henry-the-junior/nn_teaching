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6ADA08" w14:textId="29E93283" w:rsidR="000A05C5" w:rsidRDefault="00FE265F">
      <w:pPr>
        <w:jc w:val="center"/>
        <w:rPr>
          <w:rFonts w:ascii="BiauKai" w:eastAsia="BiauKai" w:hAnsi="BiauKai" w:cs="BiauKai"/>
          <w:b/>
          <w:sz w:val="28"/>
          <w:szCs w:val="28"/>
        </w:rPr>
      </w:pPr>
      <w:r>
        <w:rPr>
          <w:rFonts w:ascii="BiauKai" w:eastAsia="BiauKai" w:hAnsi="BiauKai" w:cs="BiauKai" w:hint="eastAsia"/>
          <w:b/>
          <w:sz w:val="28"/>
          <w:szCs w:val="28"/>
        </w:rPr>
        <w:t>人工智慧</w:t>
      </w:r>
      <w:r w:rsidR="00356E98">
        <w:rPr>
          <w:rFonts w:ascii="BiauKai" w:eastAsia="BiauKai" w:hAnsi="BiauKai" w:cs="BiauKai"/>
          <w:b/>
          <w:sz w:val="28"/>
          <w:szCs w:val="28"/>
        </w:rPr>
        <w:t>概念</w:t>
      </w:r>
      <w:r w:rsidR="00DF5744">
        <w:rPr>
          <w:rFonts w:ascii="BiauKai" w:eastAsia="BiauKai" w:hAnsi="BiauKai" w:cs="BiauKai" w:hint="eastAsia"/>
          <w:b/>
          <w:sz w:val="28"/>
          <w:szCs w:val="28"/>
        </w:rPr>
        <w:t>後測</w:t>
      </w:r>
    </w:p>
    <w:p w14:paraId="6D6FCB1F" w14:textId="7E879A0F" w:rsidR="00DF5744" w:rsidRPr="009C268E" w:rsidRDefault="00356E98" w:rsidP="009C268E">
      <w:pPr>
        <w:jc w:val="center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t>班級：＿＿＿＿＿＿＿  座號：＿＿＿＿＿＿＿  姓名：＿＿＿＿＿＿＿</w:t>
      </w:r>
    </w:p>
    <w:p w14:paraId="57A3FB98" w14:textId="19D076F1" w:rsidR="000A05C5" w:rsidRPr="00DF5744" w:rsidRDefault="00DF5744" w:rsidP="00DF5744">
      <w:pPr>
        <w:rPr>
          <w:rFonts w:ascii="楷體-簡" w:eastAsia="楷體-簡" w:hAnsi="楷體-簡"/>
          <w:sz w:val="24"/>
          <w:szCs w:val="24"/>
        </w:rPr>
      </w:pPr>
      <w:r w:rsidRPr="00DF5744">
        <w:rPr>
          <w:rFonts w:ascii="楷體-簡" w:eastAsia="楷體-簡" w:hAnsi="楷體-簡" w:hint="eastAsia"/>
          <w:sz w:val="24"/>
          <w:szCs w:val="24"/>
        </w:rPr>
        <w:t>◎「類神經網路」</w:t>
      </w:r>
    </w:p>
    <w:p w14:paraId="0EA752A7" w14:textId="74D060B7" w:rsidR="00DF5744" w:rsidRDefault="00DF5744" w:rsidP="00DF5744">
      <w:pPr>
        <w:jc w:val="center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noProof/>
          <w:sz w:val="24"/>
          <w:szCs w:val="24"/>
          <w:lang w:val="en-US"/>
        </w:rPr>
        <w:drawing>
          <wp:inline distT="0" distB="0" distL="0" distR="0" wp14:anchorId="0EC1E12D" wp14:editId="591871BE">
            <wp:extent cx="3509652" cy="1318112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64" cy="133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82AA" w14:textId="131D9085" w:rsidR="009C268E" w:rsidRDefault="00DF5744" w:rsidP="00DF5744">
      <w:p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t xml:space="preserve">　　在</w:t>
      </w:r>
      <w:r w:rsidR="0094363A">
        <w:rPr>
          <w:rFonts w:ascii="BiauKai" w:eastAsia="BiauKai" w:hAnsi="BiauKai" w:cs="BiauKai" w:hint="eastAsia"/>
          <w:sz w:val="24"/>
          <w:szCs w:val="24"/>
        </w:rPr>
        <w:t>第二單元</w:t>
      </w:r>
      <w:r>
        <w:rPr>
          <w:rFonts w:ascii="BiauKai" w:eastAsia="BiauKai" w:hAnsi="BiauKai" w:cs="BiauKai" w:hint="eastAsia"/>
          <w:sz w:val="24"/>
          <w:szCs w:val="24"/>
        </w:rPr>
        <w:t>中，我們</w:t>
      </w:r>
      <w:proofErr w:type="gramStart"/>
      <w:r>
        <w:rPr>
          <w:rFonts w:ascii="BiauKai" w:eastAsia="BiauKai" w:hAnsi="BiauKai" w:cs="BiauKai" w:hint="eastAsia"/>
          <w:sz w:val="24"/>
          <w:szCs w:val="24"/>
        </w:rPr>
        <w:t>學習到類神經</w:t>
      </w:r>
      <w:proofErr w:type="gramEnd"/>
      <w:r>
        <w:rPr>
          <w:rFonts w:ascii="BiauKai" w:eastAsia="BiauKai" w:hAnsi="BiauKai" w:cs="BiauKai" w:hint="eastAsia"/>
          <w:sz w:val="24"/>
          <w:szCs w:val="24"/>
        </w:rPr>
        <w:t>網路要透過資料學習到預測、分類的能力，需要經過「資料搜集」、「訓練類神經網路」</w:t>
      </w:r>
      <w:r w:rsidR="009C268E">
        <w:rPr>
          <w:rFonts w:ascii="BiauKai" w:eastAsia="BiauKai" w:hAnsi="BiauKai" w:cs="BiauKai" w:hint="eastAsia"/>
          <w:sz w:val="24"/>
          <w:szCs w:val="24"/>
        </w:rPr>
        <w:t>的流程。請試著回答下列問題。</w:t>
      </w:r>
    </w:p>
    <w:p w14:paraId="60A24A03" w14:textId="77777777" w:rsidR="009C268E" w:rsidRDefault="009C268E" w:rsidP="00DF5744">
      <w:pPr>
        <w:rPr>
          <w:rFonts w:ascii="BiauKai" w:eastAsia="BiauKai" w:hAnsi="BiauKai" w:cs="BiauKai"/>
          <w:sz w:val="24"/>
          <w:szCs w:val="24"/>
          <w:lang w:val="en-US"/>
        </w:rPr>
      </w:pPr>
    </w:p>
    <w:p w14:paraId="791B4171" w14:textId="28D8756D" w:rsidR="00DF5744" w:rsidRDefault="009C268E" w:rsidP="00DF5744">
      <w:p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  <w:lang w:val="en-US"/>
        </w:rPr>
        <w:t>1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. </w:t>
      </w:r>
      <w:r>
        <w:rPr>
          <w:rFonts w:ascii="BiauKai" w:eastAsia="BiauKai" w:hAnsi="BiauKai" w:cs="BiauKai" w:hint="eastAsia"/>
          <w:sz w:val="24"/>
          <w:szCs w:val="24"/>
        </w:rPr>
        <w:t>請簡述為什麼需要「資料搜集」這個過程？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C268E" w14:paraId="33835FB3" w14:textId="77777777" w:rsidTr="009C268E">
        <w:tc>
          <w:tcPr>
            <w:tcW w:w="9019" w:type="dxa"/>
          </w:tcPr>
          <w:p w14:paraId="29268ED4" w14:textId="77777777" w:rsidR="009C268E" w:rsidRDefault="009C268E" w:rsidP="00DF5744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  <w:p w14:paraId="4D01C022" w14:textId="77777777" w:rsidR="009C268E" w:rsidRDefault="009C268E" w:rsidP="00DF5744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  <w:p w14:paraId="58B1AE95" w14:textId="474213E3" w:rsidR="009C268E" w:rsidRDefault="009C268E" w:rsidP="00DF5744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</w:tc>
      </w:tr>
    </w:tbl>
    <w:p w14:paraId="2B15F1D0" w14:textId="38285668" w:rsidR="009C268E" w:rsidRDefault="009C268E" w:rsidP="00DF5744">
      <w:p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t>2. 請簡述為什麼需要「訓練類神經網路」這個過程？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C268E" w14:paraId="443A3C73" w14:textId="77777777" w:rsidTr="009C268E">
        <w:tc>
          <w:tcPr>
            <w:tcW w:w="9019" w:type="dxa"/>
          </w:tcPr>
          <w:p w14:paraId="40DED471" w14:textId="77777777" w:rsidR="009C268E" w:rsidRDefault="009C268E" w:rsidP="00DF5744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  <w:p w14:paraId="7C268FA5" w14:textId="77777777" w:rsidR="009C268E" w:rsidRDefault="009C268E" w:rsidP="00DF5744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  <w:p w14:paraId="69322820" w14:textId="3F88BF7A" w:rsidR="009C268E" w:rsidRDefault="009C268E" w:rsidP="00DF5744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</w:tc>
      </w:tr>
    </w:tbl>
    <w:p w14:paraId="0210116B" w14:textId="77777777" w:rsidR="008F6083" w:rsidRDefault="008F6083" w:rsidP="0094363A">
      <w:pPr>
        <w:rPr>
          <w:rFonts w:ascii="楷體-簡" w:eastAsia="楷體-簡" w:hAnsi="楷體-簡"/>
          <w:sz w:val="24"/>
          <w:szCs w:val="24"/>
        </w:rPr>
      </w:pPr>
    </w:p>
    <w:p w14:paraId="5C228F85" w14:textId="47BEE97C" w:rsidR="0094363A" w:rsidRPr="00DF5744" w:rsidRDefault="0094363A" w:rsidP="0094363A">
      <w:pPr>
        <w:rPr>
          <w:rFonts w:ascii="楷體-簡" w:eastAsia="楷體-簡" w:hAnsi="楷體-簡"/>
          <w:sz w:val="24"/>
          <w:szCs w:val="24"/>
        </w:rPr>
      </w:pPr>
      <w:r w:rsidRPr="00DF5744">
        <w:rPr>
          <w:rFonts w:ascii="楷體-簡" w:eastAsia="楷體-簡" w:hAnsi="楷體-簡" w:hint="eastAsia"/>
          <w:sz w:val="24"/>
          <w:szCs w:val="24"/>
        </w:rPr>
        <w:t>◎「</w:t>
      </w:r>
      <w:r>
        <w:rPr>
          <w:rFonts w:ascii="楷體-簡" w:eastAsia="楷體-簡" w:hAnsi="楷體-簡" w:hint="eastAsia"/>
          <w:sz w:val="24"/>
          <w:szCs w:val="24"/>
        </w:rPr>
        <w:t>權重與誤差</w:t>
      </w:r>
      <w:r w:rsidRPr="00DF5744">
        <w:rPr>
          <w:rFonts w:ascii="楷體-簡" w:eastAsia="楷體-簡" w:hAnsi="楷體-簡" w:hint="eastAsia"/>
          <w:sz w:val="24"/>
          <w:szCs w:val="24"/>
        </w:rPr>
        <w:t>」</w:t>
      </w:r>
    </w:p>
    <w:p w14:paraId="10614C54" w14:textId="64582D62" w:rsidR="009C268E" w:rsidRDefault="0094363A" w:rsidP="0094363A">
      <w:pPr>
        <w:jc w:val="center"/>
        <w:rPr>
          <w:rFonts w:ascii="BiauKai" w:eastAsia="BiauKai" w:hAnsi="BiauKai" w:cs="BiauKai"/>
          <w:sz w:val="24"/>
          <w:szCs w:val="24"/>
        </w:rPr>
      </w:pPr>
      <w:r w:rsidRPr="0094363A">
        <w:rPr>
          <w:rFonts w:ascii="BiauKai" w:eastAsia="BiauKai" w:hAnsi="BiauKai" w:cs="BiauKai"/>
          <w:noProof/>
          <w:sz w:val="24"/>
          <w:szCs w:val="24"/>
          <w:lang w:val="en-US"/>
        </w:rPr>
        <w:drawing>
          <wp:inline distT="0" distB="0" distL="0" distR="0" wp14:anchorId="64EE09A9" wp14:editId="3B19B597">
            <wp:extent cx="3092713" cy="239395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806" cy="239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E60A" w14:textId="5C8B75DB" w:rsidR="0094363A" w:rsidRDefault="0094363A" w:rsidP="0094363A">
      <w:p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lastRenderedPageBreak/>
        <w:t xml:space="preserve">　　在第三單元中，我們學習到「</w:t>
      </w:r>
      <w:ins w:id="0" w:author="user" w:date="2022-05-14T21:16:00Z">
        <w:r w:rsidR="00042AC4">
          <w:rPr>
            <w:rFonts w:ascii="BiauKai" w:eastAsia="BiauKai" w:hAnsi="BiauKai" w:cs="BiauKai" w:hint="eastAsia"/>
            <w:sz w:val="24"/>
            <w:szCs w:val="24"/>
          </w:rPr>
          <w:t>輸出</w:t>
        </w:r>
      </w:ins>
      <w:r>
        <w:rPr>
          <w:rFonts w:ascii="BiauKai" w:eastAsia="BiauKai" w:hAnsi="BiauKai" w:cs="BiauKai" w:hint="eastAsia"/>
          <w:sz w:val="24"/>
          <w:szCs w:val="24"/>
        </w:rPr>
        <w:t>誤差」如何計算，而類神經網路在訓練的過程中，就是透過「調整權重」的方式學習到預測、分類的能力，但「調整權重」</w:t>
      </w:r>
      <w:r w:rsidR="008F6083">
        <w:rPr>
          <w:rFonts w:ascii="BiauKai" w:eastAsia="BiauKai" w:hAnsi="BiauKai" w:cs="BiauKai" w:hint="eastAsia"/>
          <w:sz w:val="24"/>
          <w:szCs w:val="24"/>
        </w:rPr>
        <w:t>這件事情，</w:t>
      </w:r>
      <w:r>
        <w:rPr>
          <w:rFonts w:ascii="BiauKai" w:eastAsia="BiauKai" w:hAnsi="BiauKai" w:cs="BiauKai" w:hint="eastAsia"/>
          <w:sz w:val="24"/>
          <w:szCs w:val="24"/>
        </w:rPr>
        <w:t>通常</w:t>
      </w:r>
      <w:r w:rsidR="008F6083">
        <w:rPr>
          <w:rFonts w:ascii="BiauKai" w:eastAsia="BiauKai" w:hAnsi="BiauKai" w:cs="BiauKai" w:hint="eastAsia"/>
          <w:sz w:val="24"/>
          <w:szCs w:val="24"/>
        </w:rPr>
        <w:t>由「學習演算法」決定權重如何調整，不會用人為的方式調整權重</w:t>
      </w:r>
      <w:r>
        <w:rPr>
          <w:rFonts w:ascii="BiauKai" w:eastAsia="BiauKai" w:hAnsi="BiauKai" w:cs="BiauKai" w:hint="eastAsia"/>
          <w:sz w:val="24"/>
          <w:szCs w:val="24"/>
        </w:rPr>
        <w:t>。</w:t>
      </w:r>
      <w:r w:rsidR="008F6083">
        <w:rPr>
          <w:rFonts w:ascii="BiauKai" w:eastAsia="BiauKai" w:hAnsi="BiauKai" w:cs="BiauKai" w:hint="eastAsia"/>
          <w:sz w:val="24"/>
          <w:szCs w:val="24"/>
        </w:rPr>
        <w:t>請問</w:t>
      </w:r>
      <w:ins w:id="1" w:author="user" w:date="2022-05-14T21:16:00Z">
        <w:r w:rsidR="00042AC4">
          <w:rPr>
            <w:rFonts w:ascii="BiauKai" w:eastAsia="BiauKai" w:hAnsi="BiauKai" w:cs="BiauKai" w:hint="eastAsia"/>
            <w:sz w:val="24"/>
            <w:szCs w:val="24"/>
          </w:rPr>
          <w:t>「輸出誤差」</w:t>
        </w:r>
        <w:r w:rsidR="00042AC4">
          <w:rPr>
            <w:rFonts w:ascii="BiauKai" w:eastAsia="BiauKai" w:hAnsi="BiauKai" w:cs="BiauKai" w:hint="eastAsia"/>
            <w:sz w:val="24"/>
            <w:szCs w:val="24"/>
          </w:rPr>
          <w:t>是什麼意思</w:t>
        </w:r>
      </w:ins>
      <w:ins w:id="2" w:author="user" w:date="2022-05-14T21:17:00Z">
        <w:r w:rsidR="001304CC">
          <w:rPr>
            <w:rFonts w:ascii="BiauKai" w:eastAsia="BiauKai" w:hAnsi="BiauKai" w:cs="BiauKai" w:hint="eastAsia"/>
            <w:sz w:val="24"/>
            <w:szCs w:val="24"/>
          </w:rPr>
          <w:t>？</w:t>
        </w:r>
      </w:ins>
      <w:r>
        <w:rPr>
          <w:rFonts w:ascii="BiauKai" w:eastAsia="BiauKai" w:hAnsi="BiauKai" w:cs="BiauKai" w:hint="eastAsia"/>
          <w:sz w:val="24"/>
          <w:szCs w:val="24"/>
        </w:rPr>
        <w:t>「調整權重」</w:t>
      </w:r>
      <w:r w:rsidR="008F6083">
        <w:rPr>
          <w:rFonts w:ascii="BiauKai" w:eastAsia="BiauKai" w:hAnsi="BiauKai" w:cs="BiauKai" w:hint="eastAsia"/>
          <w:sz w:val="24"/>
          <w:szCs w:val="24"/>
        </w:rPr>
        <w:t>的目的是什麼？</w:t>
      </w:r>
      <w:ins w:id="3" w:author="user" w:date="2022-05-14T21:17:00Z">
        <w:r w:rsidR="001304CC">
          <w:rPr>
            <w:rFonts w:ascii="BiauKai" w:eastAsia="BiauKai" w:hAnsi="BiauKai" w:cs="BiauKai" w:hint="eastAsia"/>
            <w:sz w:val="24"/>
            <w:szCs w:val="24"/>
          </w:rPr>
          <w:t>「權重調整」</w:t>
        </w:r>
        <w:r w:rsidR="001304CC">
          <w:rPr>
            <w:rFonts w:ascii="BiauKai" w:eastAsia="BiauKai" w:hAnsi="BiauKai" w:cs="BiauKai" w:hint="eastAsia"/>
            <w:sz w:val="24"/>
            <w:szCs w:val="24"/>
          </w:rPr>
          <w:t>的根據是什麼</w:t>
        </w:r>
        <w:r w:rsidR="001304CC">
          <w:rPr>
            <w:rFonts w:ascii="BiauKai" w:eastAsia="BiauKai" w:hAnsi="BiauKai" w:cs="BiauKai" w:hint="eastAsia"/>
            <w:sz w:val="24"/>
            <w:szCs w:val="24"/>
          </w:rPr>
          <w:t>？</w:t>
        </w:r>
      </w:ins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F6083" w14:paraId="46D09C4E" w14:textId="77777777" w:rsidTr="008F6083">
        <w:tc>
          <w:tcPr>
            <w:tcW w:w="9019" w:type="dxa"/>
          </w:tcPr>
          <w:p w14:paraId="18592F0F" w14:textId="77777777" w:rsidR="008F6083" w:rsidRDefault="008F6083" w:rsidP="0094363A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  <w:p w14:paraId="2D62F0DC" w14:textId="77777777" w:rsidR="008F6083" w:rsidRDefault="008F6083" w:rsidP="0094363A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  <w:p w14:paraId="71E705A6" w14:textId="306F0015" w:rsidR="008F6083" w:rsidRDefault="008F6083" w:rsidP="0094363A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</w:tc>
      </w:tr>
    </w:tbl>
    <w:p w14:paraId="0F81CEF1" w14:textId="3D78E168" w:rsidR="008F6083" w:rsidRDefault="008F6083" w:rsidP="0094363A">
      <w:pPr>
        <w:rPr>
          <w:rFonts w:ascii="BiauKai" w:eastAsia="BiauKai" w:hAnsi="BiauKai" w:cs="BiauKai"/>
          <w:sz w:val="24"/>
          <w:szCs w:val="24"/>
        </w:rPr>
      </w:pPr>
    </w:p>
    <w:p w14:paraId="60826B22" w14:textId="5C1FD5A0" w:rsidR="008F6083" w:rsidRPr="00DF5744" w:rsidRDefault="008F6083" w:rsidP="008F6083">
      <w:pPr>
        <w:rPr>
          <w:rFonts w:ascii="楷體-簡" w:eastAsia="楷體-簡" w:hAnsi="楷體-簡"/>
          <w:sz w:val="24"/>
          <w:szCs w:val="24"/>
        </w:rPr>
      </w:pPr>
      <w:r w:rsidRPr="00DF5744">
        <w:rPr>
          <w:rFonts w:ascii="楷體-簡" w:eastAsia="楷體-簡" w:hAnsi="楷體-簡" w:hint="eastAsia"/>
          <w:sz w:val="24"/>
          <w:szCs w:val="24"/>
        </w:rPr>
        <w:t>◎「</w:t>
      </w:r>
      <w:r>
        <w:rPr>
          <w:rFonts w:ascii="楷體-簡" w:eastAsia="楷體-簡" w:hAnsi="楷體-簡" w:hint="eastAsia"/>
          <w:sz w:val="24"/>
          <w:szCs w:val="24"/>
        </w:rPr>
        <w:t>類神經元模型</w:t>
      </w:r>
      <w:r w:rsidRPr="00DF5744">
        <w:rPr>
          <w:rFonts w:ascii="楷體-簡" w:eastAsia="楷體-簡" w:hAnsi="楷體-簡" w:hint="eastAsia"/>
          <w:sz w:val="24"/>
          <w:szCs w:val="24"/>
        </w:rPr>
        <w:t>」</w:t>
      </w:r>
    </w:p>
    <w:p w14:paraId="616C1AB7" w14:textId="23E644C9" w:rsidR="008F6083" w:rsidRDefault="005E16BB" w:rsidP="005E16BB">
      <w:pPr>
        <w:jc w:val="center"/>
        <w:rPr>
          <w:rFonts w:ascii="BiauKai" w:eastAsia="BiauKai" w:hAnsi="BiauKai" w:cs="BiauKai"/>
          <w:sz w:val="24"/>
          <w:szCs w:val="24"/>
          <w:lang w:val="en-US"/>
        </w:rPr>
      </w:pPr>
      <w:r w:rsidRPr="005E16BB">
        <w:rPr>
          <w:rFonts w:ascii="BiauKai" w:eastAsia="BiauKai" w:hAnsi="BiauKai" w:cs="BiauKai"/>
          <w:noProof/>
          <w:sz w:val="24"/>
          <w:szCs w:val="24"/>
          <w:lang w:val="en-US"/>
        </w:rPr>
        <w:drawing>
          <wp:inline distT="0" distB="0" distL="0" distR="0" wp14:anchorId="7DE57FAF" wp14:editId="6089DCBE">
            <wp:extent cx="3604911" cy="1993900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8581" cy="200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8BBD" w14:textId="39BF49AC" w:rsidR="005E16BB" w:rsidRDefault="005E16BB" w:rsidP="005E16BB">
      <w:pPr>
        <w:rPr>
          <w:rFonts w:ascii="BiauKai" w:eastAsia="BiauKai" w:hAnsi="BiauKai" w:cs="BiauKai"/>
          <w:sz w:val="24"/>
          <w:szCs w:val="24"/>
          <w:lang w:val="en-US"/>
        </w:rPr>
      </w:pP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　　上圖為課堂中，我們討論過的一個類神經元模型。請說明這個類神經元模型，在輸入資料後計算輸出值的過程</w:t>
      </w:r>
      <w:r>
        <w:rPr>
          <w:rFonts w:ascii="BiauKai" w:eastAsia="BiauKai" w:hAnsi="BiauKai" w:cs="BiauKai"/>
          <w:sz w:val="24"/>
          <w:szCs w:val="24"/>
          <w:lang w:val="en-US"/>
        </w:rPr>
        <w:t>(</w:t>
      </w:r>
      <w:r w:rsidR="002B2348">
        <w:rPr>
          <w:rFonts w:ascii="BiauKai" w:eastAsia="BiauKai" w:hAnsi="BiauKai" w:cs="BiauKai" w:hint="eastAsia"/>
          <w:sz w:val="24"/>
          <w:szCs w:val="24"/>
          <w:lang w:val="en-US"/>
        </w:rPr>
        <w:t>以</w:t>
      </w:r>
      <w:r w:rsidR="002B2348" w:rsidRPr="002B2348">
        <w:rPr>
          <w:rFonts w:ascii="BiauKai" w:eastAsia="BiauKai" w:hAnsi="BiauKai" w:cs="BiauKai" w:hint="eastAsia"/>
          <w:b/>
          <w:bCs/>
          <w:sz w:val="24"/>
          <w:szCs w:val="24"/>
          <w:u w:val="single"/>
          <w:lang w:val="en-US"/>
        </w:rPr>
        <w:t>逐步</w:t>
      </w:r>
      <w:r w:rsidR="002B2348">
        <w:rPr>
          <w:rFonts w:ascii="BiauKai" w:eastAsia="BiauKai" w:hAnsi="BiauKai" w:cs="BiauKai" w:hint="eastAsia"/>
          <w:sz w:val="24"/>
          <w:szCs w:val="24"/>
          <w:lang w:val="en-US"/>
        </w:rPr>
        <w:t>的方式呈現，例：第一步…，第二步…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)：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5E16BB" w14:paraId="66C29EF3" w14:textId="77777777" w:rsidTr="005E16BB">
        <w:tc>
          <w:tcPr>
            <w:tcW w:w="9019" w:type="dxa"/>
          </w:tcPr>
          <w:p w14:paraId="1159CF53" w14:textId="77777777" w:rsidR="005E16BB" w:rsidRDefault="005E16BB" w:rsidP="005E16BB">
            <w:pPr>
              <w:rPr>
                <w:rFonts w:ascii="BiauKai" w:eastAsia="BiauKai" w:hAnsi="BiauKai" w:cs="BiauKai"/>
                <w:sz w:val="24"/>
                <w:szCs w:val="24"/>
                <w:lang w:val="en-US"/>
              </w:rPr>
            </w:pPr>
          </w:p>
          <w:p w14:paraId="0D8CE7A1" w14:textId="77777777" w:rsidR="005E16BB" w:rsidRDefault="005E16BB" w:rsidP="005E16BB">
            <w:pPr>
              <w:rPr>
                <w:rFonts w:ascii="BiauKai" w:eastAsia="BiauKai" w:hAnsi="BiauKai" w:cs="BiauKai"/>
                <w:sz w:val="24"/>
                <w:szCs w:val="24"/>
                <w:lang w:val="en-US"/>
              </w:rPr>
            </w:pPr>
          </w:p>
          <w:p w14:paraId="17C7CAFA" w14:textId="3D735B93" w:rsidR="005E16BB" w:rsidRDefault="005E16BB" w:rsidP="005E16BB">
            <w:pPr>
              <w:rPr>
                <w:rFonts w:ascii="BiauKai" w:eastAsia="BiauKai" w:hAnsi="BiauKai" w:cs="BiauKai"/>
                <w:sz w:val="24"/>
                <w:szCs w:val="24"/>
                <w:lang w:val="en-US"/>
              </w:rPr>
            </w:pPr>
          </w:p>
        </w:tc>
      </w:tr>
    </w:tbl>
    <w:p w14:paraId="23DCA469" w14:textId="7A7A14E9" w:rsidR="005E16BB" w:rsidRDefault="005E16BB" w:rsidP="005E16BB">
      <w:pPr>
        <w:rPr>
          <w:rFonts w:ascii="BiauKai" w:eastAsia="BiauKai" w:hAnsi="BiauKai" w:cs="BiauKai"/>
          <w:sz w:val="24"/>
          <w:szCs w:val="24"/>
          <w:lang w:val="en-US"/>
        </w:rPr>
      </w:pPr>
    </w:p>
    <w:p w14:paraId="7CDC11AF" w14:textId="24B18C21" w:rsidR="002B2348" w:rsidRPr="00DF5744" w:rsidRDefault="002B2348" w:rsidP="002B2348">
      <w:pPr>
        <w:rPr>
          <w:rFonts w:ascii="楷體-簡" w:eastAsia="楷體-簡" w:hAnsi="楷體-簡"/>
          <w:sz w:val="24"/>
          <w:szCs w:val="24"/>
        </w:rPr>
      </w:pPr>
      <w:r w:rsidRPr="00DF5744">
        <w:rPr>
          <w:rFonts w:ascii="楷體-簡" w:eastAsia="楷體-簡" w:hAnsi="楷體-簡" w:hint="eastAsia"/>
          <w:sz w:val="24"/>
          <w:szCs w:val="24"/>
        </w:rPr>
        <w:t>◎「</w:t>
      </w:r>
      <w:r>
        <w:rPr>
          <w:rFonts w:ascii="楷體-簡" w:eastAsia="楷體-簡" w:hAnsi="楷體-簡" w:hint="eastAsia"/>
          <w:sz w:val="24"/>
          <w:szCs w:val="24"/>
        </w:rPr>
        <w:t>激勵函數</w:t>
      </w:r>
      <w:r w:rsidRPr="00DF5744">
        <w:rPr>
          <w:rFonts w:ascii="楷體-簡" w:eastAsia="楷體-簡" w:hAnsi="楷體-簡" w:hint="eastAsia"/>
          <w:sz w:val="24"/>
          <w:szCs w:val="24"/>
        </w:rPr>
        <w:t>」</w:t>
      </w:r>
    </w:p>
    <w:p w14:paraId="38812F26" w14:textId="2516ACDD" w:rsidR="002B2348" w:rsidRDefault="00443DD9" w:rsidP="00443DD9">
      <w:pPr>
        <w:jc w:val="center"/>
        <w:rPr>
          <w:rFonts w:ascii="BiauKai" w:eastAsia="BiauKai" w:hAnsi="BiauKai" w:cs="BiauKai"/>
          <w:sz w:val="24"/>
          <w:szCs w:val="24"/>
          <w:lang w:val="en-US"/>
        </w:rPr>
      </w:pPr>
      <w:r>
        <w:rPr>
          <w:rFonts w:ascii="BiauKai" w:eastAsia="BiauKai" w:hAnsi="BiauKai" w:cs="BiauKai" w:hint="eastAsia"/>
          <w:noProof/>
          <w:sz w:val="24"/>
          <w:szCs w:val="24"/>
          <w:lang w:val="en-US"/>
        </w:rPr>
        <w:lastRenderedPageBreak/>
        <w:drawing>
          <wp:inline distT="0" distB="0" distL="0" distR="0" wp14:anchorId="669373B9" wp14:editId="14EB61E1">
            <wp:extent cx="2559050" cy="2280159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514" cy="229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4FA2" w14:textId="01FD0CB8" w:rsidR="00443DD9" w:rsidRDefault="00443DD9" w:rsidP="00443DD9">
      <w:pPr>
        <w:rPr>
          <w:rFonts w:ascii="BiauKai" w:eastAsia="BiauKai" w:hAnsi="BiauKai" w:cs="BiauKai"/>
          <w:sz w:val="24"/>
          <w:szCs w:val="24"/>
          <w:lang w:val="en-US"/>
        </w:rPr>
      </w:pP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　　上圖為我們討論過的四個「激勵函數」，請簡述四個函數個別的</w:t>
      </w:r>
      <w:commentRangeStart w:id="4"/>
      <w:r>
        <w:rPr>
          <w:rFonts w:ascii="BiauKai" w:eastAsia="BiauKai" w:hAnsi="BiauKai" w:cs="BiauKai" w:hint="eastAsia"/>
          <w:sz w:val="24"/>
          <w:szCs w:val="24"/>
          <w:lang w:val="en-US"/>
        </w:rPr>
        <w:t>使用目的</w:t>
      </w:r>
      <w:commentRangeEnd w:id="4"/>
      <w:r w:rsidR="00445C39">
        <w:rPr>
          <w:rStyle w:val="a7"/>
        </w:rPr>
        <w:commentReference w:id="4"/>
      </w:r>
      <w:r>
        <w:rPr>
          <w:rFonts w:ascii="BiauKai" w:eastAsia="BiauKai" w:hAnsi="BiauKai" w:cs="BiauKai" w:hint="eastAsia"/>
          <w:sz w:val="24"/>
          <w:szCs w:val="24"/>
          <w:lang w:val="en-US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43DD9" w14:paraId="10F86826" w14:textId="77777777" w:rsidTr="00443DD9">
        <w:tc>
          <w:tcPr>
            <w:tcW w:w="9019" w:type="dxa"/>
          </w:tcPr>
          <w:p w14:paraId="79F80773" w14:textId="77777777" w:rsidR="00443DD9" w:rsidRDefault="00443DD9" w:rsidP="00443DD9">
            <w:pPr>
              <w:rPr>
                <w:rFonts w:ascii="BiauKai" w:eastAsia="BiauKai" w:hAnsi="BiauKai" w:cs="BiauKai"/>
                <w:sz w:val="24"/>
                <w:szCs w:val="24"/>
                <w:lang w:val="en-US"/>
              </w:rPr>
            </w:pPr>
          </w:p>
          <w:p w14:paraId="08B940E3" w14:textId="77777777" w:rsidR="00443DD9" w:rsidRDefault="00443DD9" w:rsidP="00443DD9">
            <w:pPr>
              <w:rPr>
                <w:rFonts w:ascii="BiauKai" w:eastAsia="BiauKai" w:hAnsi="BiauKai" w:cs="BiauKai"/>
                <w:sz w:val="24"/>
                <w:szCs w:val="24"/>
                <w:lang w:val="en-US"/>
              </w:rPr>
            </w:pPr>
          </w:p>
          <w:p w14:paraId="7BC6B41B" w14:textId="3B42B226" w:rsidR="00443DD9" w:rsidRDefault="00443DD9" w:rsidP="00443DD9">
            <w:pPr>
              <w:rPr>
                <w:rFonts w:ascii="BiauKai" w:eastAsia="BiauKai" w:hAnsi="BiauKai" w:cs="BiauKai"/>
                <w:sz w:val="24"/>
                <w:szCs w:val="24"/>
                <w:lang w:val="en-US"/>
              </w:rPr>
            </w:pPr>
          </w:p>
        </w:tc>
      </w:tr>
    </w:tbl>
    <w:p w14:paraId="63DD8DDD" w14:textId="3D622257" w:rsidR="00443DD9" w:rsidRDefault="00443DD9" w:rsidP="00443DD9">
      <w:pPr>
        <w:rPr>
          <w:rFonts w:ascii="BiauKai" w:eastAsia="BiauKai" w:hAnsi="BiauKai" w:cs="BiauKai"/>
          <w:sz w:val="24"/>
          <w:szCs w:val="24"/>
          <w:lang w:val="en-US"/>
        </w:rPr>
      </w:pPr>
    </w:p>
    <w:p w14:paraId="7A077D9F" w14:textId="38ED0DA9" w:rsidR="006A257C" w:rsidRPr="00DF5744" w:rsidRDefault="006A257C" w:rsidP="006A257C">
      <w:pPr>
        <w:rPr>
          <w:rFonts w:ascii="楷體-簡" w:eastAsia="楷體-簡" w:hAnsi="楷體-簡"/>
          <w:sz w:val="24"/>
          <w:szCs w:val="24"/>
        </w:rPr>
      </w:pPr>
      <w:r w:rsidRPr="00DF5744">
        <w:rPr>
          <w:rFonts w:ascii="楷體-簡" w:eastAsia="楷體-簡" w:hAnsi="楷體-簡" w:hint="eastAsia"/>
          <w:sz w:val="24"/>
          <w:szCs w:val="24"/>
        </w:rPr>
        <w:t>◎「</w:t>
      </w:r>
      <w:r>
        <w:rPr>
          <w:rFonts w:ascii="楷體-簡" w:eastAsia="楷體-簡" w:hAnsi="楷體-簡" w:hint="eastAsia"/>
          <w:sz w:val="24"/>
          <w:szCs w:val="24"/>
        </w:rPr>
        <w:t>學習演算法</w:t>
      </w:r>
      <w:r w:rsidRPr="00DF5744">
        <w:rPr>
          <w:rFonts w:ascii="楷體-簡" w:eastAsia="楷體-簡" w:hAnsi="楷體-簡" w:hint="eastAsia"/>
          <w:sz w:val="24"/>
          <w:szCs w:val="24"/>
        </w:rPr>
        <w:t>」</w:t>
      </w:r>
    </w:p>
    <w:p w14:paraId="754BFE87" w14:textId="3305ECCD" w:rsidR="00B56F04" w:rsidRPr="00B56F04" w:rsidRDefault="006A257C" w:rsidP="00B56F04">
      <w:pPr>
        <w:jc w:val="center"/>
        <w:rPr>
          <w:rFonts w:ascii="BiauKai" w:eastAsia="BiauKai" w:hAnsi="BiauKai" w:cs="BiauKai"/>
          <w:sz w:val="24"/>
          <w:szCs w:val="24"/>
          <w:lang w:val="en-US"/>
        </w:rPr>
      </w:pPr>
      <w:r>
        <w:rPr>
          <w:rFonts w:ascii="BiauKai" w:eastAsia="BiauKai" w:hAnsi="BiauKai" w:cs="BiauKai" w:hint="eastAsia"/>
          <w:noProof/>
          <w:sz w:val="24"/>
          <w:szCs w:val="24"/>
          <w:lang w:val="en-US"/>
        </w:rPr>
        <w:drawing>
          <wp:inline distT="0" distB="0" distL="0" distR="0" wp14:anchorId="6D70CA5C" wp14:editId="69FED183">
            <wp:extent cx="3765550" cy="1992251"/>
            <wp:effectExtent l="0" t="0" r="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805" cy="199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6451" w14:textId="055A3B22" w:rsidR="00B56F04" w:rsidRDefault="00B56F04" w:rsidP="00B56F04">
      <w:pPr>
        <w:jc w:val="center"/>
        <w:rPr>
          <w:rFonts w:ascii="BiauKai" w:eastAsia="BiauKai" w:hAnsi="BiauKai" w:cs="BiauKai"/>
          <w:sz w:val="24"/>
          <w:szCs w:val="24"/>
          <w:lang w:val="en-US"/>
        </w:rPr>
      </w:pPr>
      <w:r w:rsidRPr="0001152B">
        <w:rPr>
          <w:rFonts w:ascii="楷體-簡" w:eastAsia="楷體-簡" w:hAnsi="楷體-簡"/>
          <w:noProof/>
          <w:lang w:val="en-US"/>
        </w:rPr>
        <w:drawing>
          <wp:inline distT="0" distB="0" distL="0" distR="0" wp14:anchorId="4AD61B58" wp14:editId="12E3EC71">
            <wp:extent cx="2622550" cy="726099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2907" cy="73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45D7" w14:textId="133C24BC" w:rsidR="00B56F04" w:rsidRDefault="00B56F04" w:rsidP="00B56F04">
      <w:pPr>
        <w:rPr>
          <w:rFonts w:ascii="Cambria Math" w:eastAsia="楷體-簡" w:hAnsi="Cambria Math" w:cs="Cambria Math"/>
          <w:sz w:val="24"/>
          <w:szCs w:val="24"/>
          <w:lang w:val="en-US"/>
        </w:rPr>
      </w:pP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　　上圖為一個類神</w:t>
      </w:r>
      <w:r w:rsidRPr="00B56F04">
        <w:rPr>
          <w:rFonts w:ascii="BiauKai" w:eastAsia="BiauKai" w:hAnsi="BiauKai" w:cs="BiauKai" w:hint="eastAsia"/>
          <w:sz w:val="24"/>
          <w:szCs w:val="24"/>
          <w:lang w:val="en-US"/>
        </w:rPr>
        <w:t>經元模型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與</w:t>
      </w:r>
      <w:commentRangeStart w:id="5"/>
      <w:r>
        <w:rPr>
          <w:rFonts w:ascii="BiauKai" w:eastAsia="BiauKai" w:hAnsi="BiauKai" w:cs="BiauKai" w:hint="eastAsia"/>
          <w:sz w:val="24"/>
          <w:szCs w:val="24"/>
          <w:lang w:val="en-US"/>
        </w:rPr>
        <w:t>學習</w:t>
      </w:r>
      <w:r w:rsidRPr="00B56F04">
        <w:rPr>
          <w:rFonts w:ascii="BiauKai" w:eastAsia="BiauKai" w:hAnsi="BiauKai" w:cs="BiauKai" w:hint="eastAsia"/>
          <w:sz w:val="24"/>
          <w:szCs w:val="24"/>
          <w:lang w:val="en-US"/>
        </w:rPr>
        <w:t>演算法</w:t>
      </w:r>
      <w:commentRangeEnd w:id="5"/>
      <w:r w:rsidR="003E0E72">
        <w:rPr>
          <w:rStyle w:val="a7"/>
        </w:rPr>
        <w:commentReference w:id="5"/>
      </w:r>
      <w:r w:rsidRPr="00B56F04">
        <w:rPr>
          <w:rFonts w:ascii="BiauKai" w:eastAsia="BiauKai" w:hAnsi="BiauKai" w:cs="BiauKai" w:hint="eastAsia"/>
          <w:sz w:val="24"/>
          <w:szCs w:val="24"/>
          <w:lang w:val="en-US"/>
        </w:rPr>
        <w:t>，</w:t>
      </w:r>
      <w:commentRangeStart w:id="6"/>
      <w:r w:rsidRPr="00936BB4">
        <w:rPr>
          <w:rFonts w:ascii="Cambria Math" w:eastAsia="楷體-簡" w:hAnsi="Cambria Math" w:cs="Cambria Math"/>
          <w:b/>
          <w:bCs/>
          <w:sz w:val="24"/>
          <w:szCs w:val="24"/>
          <w:u w:val="single"/>
        </w:rPr>
        <w:t>𝜃</w:t>
      </w:r>
      <w:commentRangeEnd w:id="6"/>
      <w:r w:rsidR="003E0E72">
        <w:rPr>
          <w:rStyle w:val="a7"/>
        </w:rPr>
        <w:commentReference w:id="6"/>
      </w:r>
      <w:r w:rsidRPr="00936BB4">
        <w:rPr>
          <w:rFonts w:ascii="楷體-簡" w:eastAsia="楷體-簡" w:hAnsi="楷體-簡" w:hint="eastAsia"/>
          <w:b/>
          <w:bCs/>
          <w:sz w:val="24"/>
          <w:szCs w:val="24"/>
          <w:u w:val="single"/>
        </w:rPr>
        <w:t>值與</w:t>
      </w:r>
      <w:r w:rsidRPr="00936BB4">
        <w:rPr>
          <w:rFonts w:ascii="Cambria Math" w:eastAsia="楷體-簡" w:hAnsi="Cambria Math" w:cs="Cambria Math"/>
          <w:b/>
          <w:bCs/>
          <w:sz w:val="24"/>
          <w:szCs w:val="24"/>
          <w:u w:val="single"/>
        </w:rPr>
        <w:t>𝛼</w:t>
      </w:r>
      <w:r w:rsidRPr="00936BB4">
        <w:rPr>
          <w:rFonts w:ascii="Cambria Math" w:eastAsia="楷體-簡" w:hAnsi="Cambria Math" w:cs="Cambria Math" w:hint="eastAsia"/>
          <w:b/>
          <w:bCs/>
          <w:sz w:val="24"/>
          <w:szCs w:val="24"/>
          <w:u w:val="single"/>
        </w:rPr>
        <w:t>值都設定為</w:t>
      </w:r>
      <w:r w:rsidRPr="00936BB4">
        <w:rPr>
          <w:rFonts w:ascii="Cambria Math" w:eastAsia="楷體-簡" w:hAnsi="Cambria Math" w:cs="Cambria Math"/>
          <w:b/>
          <w:bCs/>
          <w:sz w:val="24"/>
          <w:szCs w:val="24"/>
          <w:u w:val="single"/>
          <w:lang w:val="en-US"/>
        </w:rPr>
        <w:t>0</w:t>
      </w:r>
      <w:r w:rsidRPr="00936BB4">
        <w:rPr>
          <w:rFonts w:ascii="Cambria Math" w:eastAsia="楷體-簡" w:hAnsi="Cambria Math" w:cs="Cambria Math" w:hint="eastAsia"/>
          <w:b/>
          <w:bCs/>
          <w:sz w:val="24"/>
          <w:szCs w:val="24"/>
          <w:u w:val="single"/>
          <w:lang w:val="en-US"/>
        </w:rPr>
        <w:t>.2</w:t>
      </w:r>
      <w:r w:rsidR="00936BB4">
        <w:rPr>
          <w:rFonts w:ascii="Cambria Math" w:eastAsia="楷體-簡" w:hAnsi="Cambria Math" w:cs="Cambria Math" w:hint="eastAsia"/>
          <w:b/>
          <w:bCs/>
          <w:sz w:val="24"/>
          <w:szCs w:val="24"/>
          <w:u w:val="single"/>
          <w:lang w:val="en-US"/>
        </w:rPr>
        <w:t>，並設定初始權重為</w:t>
      </w:r>
      <w:r w:rsidR="00936BB4">
        <w:rPr>
          <w:rFonts w:ascii="Cambria Math" w:eastAsia="楷體-簡" w:hAnsi="Cambria Math" w:cs="Cambria Math"/>
          <w:b/>
          <w:bCs/>
          <w:sz w:val="24"/>
          <w:szCs w:val="24"/>
          <w:u w:val="single"/>
          <w:lang w:val="en-US"/>
        </w:rPr>
        <w:t>w</w:t>
      </w:r>
      <w:r w:rsidR="00936BB4">
        <w:rPr>
          <w:rFonts w:ascii="Cambria Math" w:eastAsia="楷體-簡" w:hAnsi="Cambria Math" w:cs="Cambria Math" w:hint="eastAsia"/>
          <w:b/>
          <w:bCs/>
          <w:sz w:val="24"/>
          <w:szCs w:val="24"/>
          <w:u w:val="single"/>
          <w:vertAlign w:val="subscript"/>
          <w:lang w:val="en-US"/>
        </w:rPr>
        <w:t xml:space="preserve">1 </w:t>
      </w:r>
      <w:r w:rsidR="00936BB4">
        <w:rPr>
          <w:rFonts w:ascii="Cambria Math" w:eastAsia="楷體-簡" w:hAnsi="Cambria Math" w:cs="Cambria Math" w:hint="eastAsia"/>
          <w:b/>
          <w:bCs/>
          <w:sz w:val="24"/>
          <w:szCs w:val="24"/>
          <w:u w:val="single"/>
          <w:lang w:val="en-US"/>
        </w:rPr>
        <w:t>= 0.1、</w:t>
      </w:r>
      <w:r w:rsidR="00936BB4">
        <w:rPr>
          <w:rFonts w:ascii="Cambria Math" w:eastAsia="楷體-簡" w:hAnsi="Cambria Math" w:cs="Cambria Math"/>
          <w:b/>
          <w:bCs/>
          <w:sz w:val="24"/>
          <w:szCs w:val="24"/>
          <w:u w:val="single"/>
          <w:lang w:val="en-US"/>
        </w:rPr>
        <w:t>w</w:t>
      </w:r>
      <w:r w:rsidR="00936BB4">
        <w:rPr>
          <w:rFonts w:ascii="Cambria Math" w:eastAsia="楷體-簡" w:hAnsi="Cambria Math" w:cs="Cambria Math" w:hint="eastAsia"/>
          <w:b/>
          <w:bCs/>
          <w:sz w:val="24"/>
          <w:szCs w:val="24"/>
          <w:u w:val="single"/>
          <w:vertAlign w:val="subscript"/>
          <w:lang w:val="en-US"/>
        </w:rPr>
        <w:t>2</w:t>
      </w:r>
      <w:r w:rsidR="00936BB4">
        <w:rPr>
          <w:rFonts w:ascii="Cambria Math" w:eastAsia="楷體-簡" w:hAnsi="Cambria Math" w:cs="Cambria Math" w:hint="eastAsia"/>
          <w:b/>
          <w:bCs/>
          <w:sz w:val="24"/>
          <w:szCs w:val="24"/>
          <w:u w:val="single"/>
          <w:lang w:val="en-US"/>
        </w:rPr>
        <w:t xml:space="preserve"> = 0.5</w:t>
      </w:r>
      <w:r>
        <w:rPr>
          <w:rFonts w:ascii="Cambria Math" w:eastAsia="楷體-簡" w:hAnsi="Cambria Math" w:cs="Cambria Math" w:hint="eastAsia"/>
          <w:sz w:val="24"/>
          <w:szCs w:val="24"/>
          <w:lang w:val="en-US"/>
        </w:rPr>
        <w:t>，</w:t>
      </w:r>
      <w:r w:rsidR="009F798F">
        <w:rPr>
          <w:rFonts w:ascii="Cambria Math" w:eastAsia="楷體-簡" w:hAnsi="Cambria Math" w:cs="Cambria Math" w:hint="eastAsia"/>
          <w:sz w:val="24"/>
          <w:szCs w:val="24"/>
          <w:lang w:val="en-US"/>
        </w:rPr>
        <w:t>請運用下表的資料執行學習演算法，將計算過程與最後的權重寫在下方：</w:t>
      </w:r>
    </w:p>
    <w:p w14:paraId="712E1820" w14:textId="2625E59A" w:rsidR="009F798F" w:rsidRDefault="009F798F" w:rsidP="00B56F04">
      <w:pPr>
        <w:rPr>
          <w:rFonts w:ascii="Cambria Math" w:eastAsia="楷體-簡" w:hAnsi="Cambria Math" w:cs="Cambria Math"/>
          <w:b/>
          <w:bCs/>
          <w:sz w:val="24"/>
          <w:szCs w:val="24"/>
          <w:u w:val="single"/>
          <w:lang w:val="en-US"/>
        </w:rPr>
      </w:pPr>
      <w:r w:rsidRPr="009F798F">
        <w:rPr>
          <w:rFonts w:ascii="Cambria Math" w:eastAsia="楷體-簡" w:hAnsi="Cambria Math" w:cs="Cambria Math"/>
          <w:b/>
          <w:bCs/>
          <w:sz w:val="24"/>
          <w:szCs w:val="24"/>
          <w:u w:val="single"/>
          <w:lang w:val="en-US"/>
        </w:rPr>
        <w:t>(</w:t>
      </w:r>
      <w:r w:rsidRPr="009F798F">
        <w:rPr>
          <w:rFonts w:ascii="Cambria Math" w:eastAsia="楷體-簡" w:hAnsi="Cambria Math" w:cs="Cambria Math" w:hint="eastAsia"/>
          <w:b/>
          <w:bCs/>
          <w:sz w:val="24"/>
          <w:szCs w:val="24"/>
          <w:u w:val="single"/>
          <w:lang w:val="en-US"/>
        </w:rPr>
        <w:t>逐筆資料讀取，進行一次迭代即可)</w:t>
      </w:r>
    </w:p>
    <w:tbl>
      <w:tblPr>
        <w:tblStyle w:val="a6"/>
        <w:tblW w:w="0" w:type="auto"/>
        <w:tblInd w:w="2122" w:type="dxa"/>
        <w:tblLook w:val="04A0" w:firstRow="1" w:lastRow="0" w:firstColumn="1" w:lastColumn="0" w:noHBand="0" w:noVBand="1"/>
      </w:tblPr>
      <w:tblGrid>
        <w:gridCol w:w="1512"/>
        <w:gridCol w:w="1512"/>
        <w:gridCol w:w="1512"/>
      </w:tblGrid>
      <w:tr w:rsidR="009F798F" w14:paraId="306CCB81" w14:textId="77777777" w:rsidTr="009F798F">
        <w:tc>
          <w:tcPr>
            <w:tcW w:w="1512" w:type="dxa"/>
          </w:tcPr>
          <w:p w14:paraId="5EFE29EB" w14:textId="0E0D7E1F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/>
                <w:b/>
                <w:bCs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b/>
                <w:bCs/>
                <w:sz w:val="24"/>
                <w:szCs w:val="24"/>
                <w:lang w:val="en-US"/>
              </w:rPr>
              <w:t>X</w:t>
            </w:r>
            <w:r>
              <w:rPr>
                <w:rFonts w:ascii="Cambria Math" w:eastAsia="楷體-簡" w:hAnsi="Cambria Math" w:cs="Cambria Math" w:hint="eastAsia"/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12" w:type="dxa"/>
          </w:tcPr>
          <w:p w14:paraId="579B093E" w14:textId="07712450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/>
                <w:b/>
                <w:bCs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b/>
                <w:bCs/>
                <w:sz w:val="24"/>
                <w:szCs w:val="24"/>
                <w:lang w:val="en-US"/>
              </w:rPr>
              <w:t>X</w:t>
            </w:r>
            <w:r>
              <w:rPr>
                <w:rFonts w:ascii="Cambria Math" w:eastAsia="楷體-簡" w:hAnsi="Cambria Math" w:cs="Cambria Math" w:hint="eastAsia"/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12" w:type="dxa"/>
          </w:tcPr>
          <w:p w14:paraId="71BE6670" w14:textId="162688F1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/>
                <w:b/>
                <w:bCs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ascii="Cambria Math" w:eastAsia="楷體-簡" w:hAnsi="Cambria Math" w:cs="Cambria Math" w:hint="eastAsia"/>
                <w:b/>
                <w:bCs/>
                <w:sz w:val="24"/>
                <w:szCs w:val="24"/>
                <w:vertAlign w:val="subscript"/>
                <w:lang w:val="en-US"/>
              </w:rPr>
              <w:t>d</w:t>
            </w:r>
          </w:p>
        </w:tc>
      </w:tr>
      <w:tr w:rsidR="009F798F" w14:paraId="35F1EAF4" w14:textId="77777777" w:rsidTr="009F798F">
        <w:tc>
          <w:tcPr>
            <w:tcW w:w="1512" w:type="dxa"/>
          </w:tcPr>
          <w:p w14:paraId="58C7CE3B" w14:textId="2CB613E2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1512" w:type="dxa"/>
          </w:tcPr>
          <w:p w14:paraId="043F9A62" w14:textId="60259679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1512" w:type="dxa"/>
          </w:tcPr>
          <w:p w14:paraId="17125920" w14:textId="2AA89CED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+1</w:t>
            </w:r>
          </w:p>
        </w:tc>
      </w:tr>
      <w:tr w:rsidR="009F798F" w14:paraId="5CF98577" w14:textId="77777777" w:rsidTr="009F798F">
        <w:tc>
          <w:tcPr>
            <w:tcW w:w="1512" w:type="dxa"/>
          </w:tcPr>
          <w:p w14:paraId="1CCF73AD" w14:textId="1D0A83D7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1512" w:type="dxa"/>
          </w:tcPr>
          <w:p w14:paraId="5D956FF0" w14:textId="37708774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4</w:t>
            </w:r>
          </w:p>
        </w:tc>
        <w:tc>
          <w:tcPr>
            <w:tcW w:w="1512" w:type="dxa"/>
          </w:tcPr>
          <w:p w14:paraId="48F43DF4" w14:textId="05A95EAD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+1</w:t>
            </w:r>
          </w:p>
        </w:tc>
      </w:tr>
      <w:tr w:rsidR="009F798F" w14:paraId="6A2AD316" w14:textId="77777777" w:rsidTr="009F798F">
        <w:tc>
          <w:tcPr>
            <w:tcW w:w="1512" w:type="dxa"/>
          </w:tcPr>
          <w:p w14:paraId="29C536B8" w14:textId="253415A6" w:rsidR="009F798F" w:rsidRPr="009F798F" w:rsidRDefault="00936BB4" w:rsidP="009F798F">
            <w:pPr>
              <w:jc w:val="center"/>
              <w:rPr>
                <w:rFonts w:ascii="Cambria Math" w:eastAsia="楷體-簡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1512" w:type="dxa"/>
          </w:tcPr>
          <w:p w14:paraId="0DD0EB4B" w14:textId="01FE1391" w:rsidR="009F798F" w:rsidRPr="009F798F" w:rsidRDefault="00936BB4" w:rsidP="009F798F">
            <w:pPr>
              <w:jc w:val="center"/>
              <w:rPr>
                <w:rFonts w:ascii="Cambria Math" w:eastAsia="楷體-簡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1512" w:type="dxa"/>
          </w:tcPr>
          <w:p w14:paraId="22DF4370" w14:textId="48886E5B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/>
                <w:sz w:val="24"/>
                <w:szCs w:val="24"/>
                <w:lang w:val="en-US"/>
              </w:rPr>
            </w:pPr>
            <w:commentRangeStart w:id="7"/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(-1)</w:t>
            </w:r>
            <w:commentRangeEnd w:id="7"/>
            <w:r w:rsidR="004871AC">
              <w:rPr>
                <w:rStyle w:val="a7"/>
              </w:rPr>
              <w:commentReference w:id="7"/>
            </w:r>
          </w:p>
        </w:tc>
      </w:tr>
      <w:tr w:rsidR="009F798F" w14:paraId="179E79DA" w14:textId="77777777" w:rsidTr="009F798F">
        <w:tc>
          <w:tcPr>
            <w:tcW w:w="1512" w:type="dxa"/>
          </w:tcPr>
          <w:p w14:paraId="682E0C78" w14:textId="0B416604" w:rsidR="009F798F" w:rsidRPr="009F798F" w:rsidRDefault="00936BB4" w:rsidP="009F798F">
            <w:pPr>
              <w:jc w:val="center"/>
              <w:rPr>
                <w:rFonts w:ascii="Cambria Math" w:eastAsia="楷體-簡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6</w:t>
            </w:r>
          </w:p>
        </w:tc>
        <w:tc>
          <w:tcPr>
            <w:tcW w:w="1512" w:type="dxa"/>
          </w:tcPr>
          <w:p w14:paraId="49A1461D" w14:textId="66F34DBE" w:rsidR="009F798F" w:rsidRPr="009F798F" w:rsidRDefault="00936BB4" w:rsidP="009F798F">
            <w:pPr>
              <w:jc w:val="center"/>
              <w:rPr>
                <w:rFonts w:ascii="Cambria Math" w:eastAsia="楷體-簡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1512" w:type="dxa"/>
          </w:tcPr>
          <w:p w14:paraId="4B0B9D4D" w14:textId="061347CC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(-1)</w:t>
            </w:r>
          </w:p>
        </w:tc>
      </w:tr>
    </w:tbl>
    <w:p w14:paraId="16E605D6" w14:textId="77777777" w:rsidR="009F798F" w:rsidRPr="009F798F" w:rsidRDefault="009F798F" w:rsidP="00B56F04">
      <w:pPr>
        <w:rPr>
          <w:rFonts w:ascii="Cambria Math" w:eastAsia="楷體-簡" w:hAnsi="Cambria Math" w:cs="Cambria Math"/>
          <w:b/>
          <w:bCs/>
          <w:sz w:val="24"/>
          <w:szCs w:val="24"/>
          <w:u w:val="single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F798F" w14:paraId="50F857D0" w14:textId="77777777" w:rsidTr="009F798F">
        <w:tc>
          <w:tcPr>
            <w:tcW w:w="9019" w:type="dxa"/>
          </w:tcPr>
          <w:p w14:paraId="580C55B5" w14:textId="77777777" w:rsidR="009F798F" w:rsidRDefault="009F798F" w:rsidP="00B56F04">
            <w:pPr>
              <w:rPr>
                <w:rFonts w:ascii="BiauKai" w:eastAsia="BiauKai" w:hAnsi="BiauKai" w:cs="BiauKai"/>
                <w:sz w:val="24"/>
                <w:szCs w:val="24"/>
                <w:lang w:val="en-US"/>
              </w:rPr>
            </w:pPr>
          </w:p>
          <w:p w14:paraId="12226775" w14:textId="77777777" w:rsidR="009F798F" w:rsidRDefault="009F798F" w:rsidP="00B56F04">
            <w:pPr>
              <w:rPr>
                <w:rFonts w:ascii="BiauKai" w:eastAsia="BiauKai" w:hAnsi="BiauKai" w:cs="BiauKai"/>
                <w:sz w:val="24"/>
                <w:szCs w:val="24"/>
                <w:lang w:val="en-US"/>
              </w:rPr>
            </w:pPr>
          </w:p>
          <w:p w14:paraId="683EEC33" w14:textId="6C40EF1F" w:rsidR="009F798F" w:rsidRDefault="009F798F" w:rsidP="00B56F04">
            <w:pPr>
              <w:rPr>
                <w:rFonts w:ascii="BiauKai" w:eastAsia="BiauKai" w:hAnsi="BiauKai" w:cs="BiauKai"/>
                <w:sz w:val="24"/>
                <w:szCs w:val="24"/>
                <w:lang w:val="en-US"/>
              </w:rPr>
            </w:pPr>
          </w:p>
        </w:tc>
      </w:tr>
    </w:tbl>
    <w:p w14:paraId="2CB06355" w14:textId="77777777" w:rsidR="009F798F" w:rsidRPr="00B56F04" w:rsidRDefault="00257CED" w:rsidP="00B56F04">
      <w:pPr>
        <w:rPr>
          <w:rFonts w:ascii="BiauKai" w:eastAsia="BiauKai" w:hAnsi="BiauKai" w:cs="BiauKai"/>
          <w:sz w:val="24"/>
          <w:szCs w:val="24"/>
          <w:lang w:val="en-US"/>
        </w:rPr>
      </w:pPr>
      <w:r>
        <w:rPr>
          <w:rStyle w:val="a7"/>
        </w:rPr>
        <w:commentReference w:id="8"/>
      </w:r>
    </w:p>
    <w:sectPr w:rsidR="009F798F" w:rsidRPr="00B56F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user" w:date="2022-05-14T21:20:00Z" w:initials="u">
    <w:p w14:paraId="6ACFC5E0" w14:textId="70F1945F" w:rsidR="00445C39" w:rsidRDefault="00445C3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使用目的還是適用狀況?</w:t>
      </w:r>
    </w:p>
  </w:comment>
  <w:comment w:id="5" w:author="user" w:date="2022-05-14T21:22:00Z" w:initials="u">
    <w:p w14:paraId="6DDEAE82" w14:textId="46656DE4" w:rsidR="003E0E72" w:rsidRDefault="003E0E7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哪裡可看出學習演算法?</w:t>
      </w:r>
    </w:p>
  </w:comment>
  <w:comment w:id="6" w:author="user" w:date="2022-05-14T21:23:00Z" w:initials="u">
    <w:p w14:paraId="3C35AD1A" w14:textId="1D29BA44" w:rsidR="003E0E72" w:rsidRDefault="003E0E7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留意特殊符號是否有出現</w:t>
      </w:r>
    </w:p>
  </w:comment>
  <w:comment w:id="7" w:author="user" w:date="2022-05-14T21:24:00Z" w:initials="u">
    <w:p w14:paraId="36EC76BD" w14:textId="69931C7B" w:rsidR="004871AC" w:rsidRDefault="004871A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為什麼-1要括號?</w:t>
      </w:r>
    </w:p>
  </w:comment>
  <w:comment w:id="8" w:author="user" w:date="2022-05-14T21:30:00Z" w:initials="u">
    <w:p w14:paraId="728EF411" w14:textId="36CD6B36" w:rsidR="00257CED" w:rsidRDefault="00257CE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有程式設計的部分嗎?</w:t>
      </w:r>
      <w:bookmarkStart w:id="9" w:name="_GoBack"/>
      <w:bookmarkEnd w:id="9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ACFC5E0" w15:done="0"/>
  <w15:commentEx w15:paraId="6DDEAE82" w15:done="0"/>
  <w15:commentEx w15:paraId="3C35AD1A" w15:done="0"/>
  <w15:commentEx w15:paraId="36EC76BD" w15:done="0"/>
  <w15:commentEx w15:paraId="728EF41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楷體-簡">
    <w:altName w:val="Microsoft YaHei Light"/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40D64"/>
    <w:multiLevelType w:val="multilevel"/>
    <w:tmpl w:val="1BE68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A54D3B"/>
    <w:multiLevelType w:val="multilevel"/>
    <w:tmpl w:val="1BE68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Windows Live" w15:userId="a6618a895288fe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5C5"/>
    <w:rsid w:val="00014A15"/>
    <w:rsid w:val="00034F67"/>
    <w:rsid w:val="00042AC4"/>
    <w:rsid w:val="000A05C5"/>
    <w:rsid w:val="001304CC"/>
    <w:rsid w:val="0018527A"/>
    <w:rsid w:val="00236154"/>
    <w:rsid w:val="00257CED"/>
    <w:rsid w:val="002B2348"/>
    <w:rsid w:val="0030278C"/>
    <w:rsid w:val="00356E98"/>
    <w:rsid w:val="003A1015"/>
    <w:rsid w:val="003E0E72"/>
    <w:rsid w:val="00443DD9"/>
    <w:rsid w:val="00445C39"/>
    <w:rsid w:val="004871AC"/>
    <w:rsid w:val="005E16BB"/>
    <w:rsid w:val="006A257C"/>
    <w:rsid w:val="00707EAC"/>
    <w:rsid w:val="007D113D"/>
    <w:rsid w:val="007F5F27"/>
    <w:rsid w:val="008B66C3"/>
    <w:rsid w:val="008F23BF"/>
    <w:rsid w:val="008F6083"/>
    <w:rsid w:val="0092416E"/>
    <w:rsid w:val="00936BB4"/>
    <w:rsid w:val="0094363A"/>
    <w:rsid w:val="009C268E"/>
    <w:rsid w:val="009F798F"/>
    <w:rsid w:val="00B56F04"/>
    <w:rsid w:val="00B767E8"/>
    <w:rsid w:val="00C76E19"/>
    <w:rsid w:val="00DF5744"/>
    <w:rsid w:val="00FD0D7B"/>
    <w:rsid w:val="00FE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1990"/>
  <w15:docId w15:val="{A4E6F268-191C-5040-8C2B-898E58E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23615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445C39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445C39"/>
  </w:style>
  <w:style w:type="character" w:customStyle="1" w:styleId="a9">
    <w:name w:val="註解文字 字元"/>
    <w:basedOn w:val="a0"/>
    <w:link w:val="a8"/>
    <w:uiPriority w:val="99"/>
    <w:semiHidden/>
    <w:rsid w:val="00445C39"/>
  </w:style>
  <w:style w:type="paragraph" w:styleId="aa">
    <w:name w:val="annotation subject"/>
    <w:basedOn w:val="a8"/>
    <w:next w:val="a8"/>
    <w:link w:val="ab"/>
    <w:uiPriority w:val="99"/>
    <w:semiHidden/>
    <w:unhideWhenUsed/>
    <w:rsid w:val="00445C39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445C39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45C3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445C3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31</cp:revision>
  <dcterms:created xsi:type="dcterms:W3CDTF">2022-03-08T05:36:00Z</dcterms:created>
  <dcterms:modified xsi:type="dcterms:W3CDTF">2022-05-14T13:30:00Z</dcterms:modified>
</cp:coreProperties>
</file>