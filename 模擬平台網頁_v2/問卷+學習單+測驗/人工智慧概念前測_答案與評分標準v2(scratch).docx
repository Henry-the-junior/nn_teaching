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DA08" w14:textId="60128602" w:rsidR="000A05C5" w:rsidRDefault="00FE265F">
      <w:pPr>
        <w:jc w:val="center"/>
        <w:rPr>
          <w:rFonts w:ascii="BiauKai" w:eastAsia="BiauKai" w:hAnsi="BiauKai" w:cs="BiauKai"/>
          <w:b/>
          <w:sz w:val="28"/>
          <w:szCs w:val="28"/>
        </w:rPr>
      </w:pPr>
      <w:r>
        <w:rPr>
          <w:rFonts w:ascii="BiauKai" w:eastAsia="BiauKai" w:hAnsi="BiauKai" w:cs="BiauKai" w:hint="eastAsia"/>
          <w:b/>
          <w:sz w:val="28"/>
          <w:szCs w:val="28"/>
        </w:rPr>
        <w:t>人工智慧</w:t>
      </w:r>
      <w:r w:rsidR="00356E98">
        <w:rPr>
          <w:rFonts w:ascii="BiauKai" w:eastAsia="BiauKai" w:hAnsi="BiauKai" w:cs="BiauKai"/>
          <w:b/>
          <w:sz w:val="28"/>
          <w:szCs w:val="28"/>
        </w:rPr>
        <w:t>概念前測</w:t>
      </w:r>
    </w:p>
    <w:p w14:paraId="0F3B25B9" w14:textId="77777777" w:rsidR="000A05C5" w:rsidRDefault="00356E98">
      <w:pPr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班級：＿＿＿＿＿＿＿  座號：＿＿＿＿＿＿＿  姓名：＿＿＿＿＿＿＿</w:t>
      </w:r>
    </w:p>
    <w:p w14:paraId="6B22E240" w14:textId="1140444B" w:rsidR="000A05C5" w:rsidRDefault="000A05C5">
      <w:pPr>
        <w:jc w:val="center"/>
        <w:rPr>
          <w:rFonts w:ascii="BiauKai" w:eastAsia="BiauKai" w:hAnsi="BiauKai" w:cs="BiauKai"/>
          <w:sz w:val="24"/>
          <w:szCs w:val="24"/>
        </w:rPr>
      </w:pPr>
    </w:p>
    <w:p w14:paraId="6B5379EE" w14:textId="7C798E20" w:rsidR="00236154" w:rsidRPr="008B66C3" w:rsidRDefault="008B66C3" w:rsidP="008B66C3">
      <w:pPr>
        <w:rPr>
          <w:rFonts w:ascii="BiauKai" w:eastAsia="BiauKai" w:hAnsi="BiauKai" w:cs="BiauKai"/>
          <w:b/>
          <w:bCs/>
          <w:sz w:val="24"/>
          <w:szCs w:val="24"/>
        </w:rPr>
      </w:pPr>
      <w:r w:rsidRPr="008B66C3">
        <w:rPr>
          <w:rFonts w:ascii="BiauKai" w:eastAsia="BiauKai" w:hAnsi="BiauKai" w:cs="BiauKai" w:hint="eastAsia"/>
          <w:b/>
          <w:bCs/>
          <w:sz w:val="24"/>
          <w:szCs w:val="24"/>
        </w:rPr>
        <w:t>一、人工智慧基本認識</w:t>
      </w:r>
    </w:p>
    <w:tbl>
      <w:tblPr>
        <w:tblStyle w:val="a6"/>
        <w:tblpPr w:leftFromText="180" w:rightFromText="180" w:vertAnchor="text" w:horzAnchor="margin" w:tblpXSpec="right" w:tblpY="434"/>
        <w:tblW w:w="0" w:type="auto"/>
        <w:tblLook w:val="04A0" w:firstRow="1" w:lastRow="0" w:firstColumn="1" w:lastColumn="0" w:noHBand="0" w:noVBand="1"/>
      </w:tblPr>
      <w:tblGrid>
        <w:gridCol w:w="8299"/>
      </w:tblGrid>
      <w:tr w:rsidR="00C57F73" w14:paraId="0071B211" w14:textId="77777777" w:rsidTr="00C57F73">
        <w:tc>
          <w:tcPr>
            <w:tcW w:w="8299" w:type="dxa"/>
          </w:tcPr>
          <w:p w14:paraId="3584A2FB" w14:textId="77777777" w:rsidR="00C57F73" w:rsidRPr="00A052CC" w:rsidRDefault="00C57F73" w:rsidP="00C57F73">
            <w:pPr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人工智慧是希望電腦或機器，能完成人類智慧才能夠完成的事情，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是一個期待的目標，不是具體的方法。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機器學習、深度學習是實踐人工智慧的方法，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都是運用資料讓電腦自動學習，使電腦有預測、判斷的能力，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而深度學習是機器學習的其中一個分支，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深度學習更強調運用巨量資料與類神經網路的技術，</w:t>
            </w:r>
            <w:r w:rsidRPr="00A052CC">
              <w:rPr>
                <w:rFonts w:ascii="BiauKai" w:eastAsia="BiauKai" w:hAnsi="BiauKai" w:cs="BiauKai"/>
                <w:color w:val="FF0000"/>
                <w:sz w:val="24"/>
                <w:szCs w:val="24"/>
              </w:rPr>
              <w:br/>
            </w:r>
            <w:r w:rsidRPr="00A052CC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讓電腦學習預測、判斷的能力。</w:t>
            </w:r>
          </w:p>
          <w:p w14:paraId="3C6D39DF" w14:textId="77777777" w:rsidR="00C57F73" w:rsidRDefault="00C57F73" w:rsidP="00C57F73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4551ECD0" w14:textId="77777777" w:rsidR="00C57F73" w:rsidRDefault="00C57F73" w:rsidP="00C57F73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  <w:p w14:paraId="72F6C85E" w14:textId="77777777" w:rsidR="00C57F73" w:rsidRDefault="00C57F73" w:rsidP="00C57F73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</w:tc>
      </w:tr>
    </w:tbl>
    <w:p w14:paraId="38D11133" w14:textId="77777777" w:rsidR="00C57F73" w:rsidRDefault="00236154" w:rsidP="00236154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請簡述</w:t>
      </w:r>
      <w:r w:rsidRPr="00236154">
        <w:rPr>
          <w:rFonts w:ascii="BiauKai" w:eastAsia="BiauKai" w:hAnsi="BiauKai" w:cs="BiauKai" w:hint="eastAsia"/>
          <w:b/>
          <w:bCs/>
          <w:color w:val="000000" w:themeColor="text1"/>
          <w:sz w:val="24"/>
          <w:szCs w:val="24"/>
          <w:u w:val="single"/>
        </w:rPr>
        <w:t>人工智慧</w:t>
      </w:r>
      <w:r>
        <w:rPr>
          <w:rFonts w:ascii="BiauKai" w:eastAsia="BiauKai" w:hAnsi="BiauKai" w:cs="BiauKai" w:hint="eastAsia"/>
          <w:sz w:val="24"/>
          <w:szCs w:val="24"/>
        </w:rPr>
        <w:t>、</w:t>
      </w:r>
      <w:r w:rsidRPr="00236154">
        <w:rPr>
          <w:rFonts w:ascii="BiauKai" w:eastAsia="BiauKai" w:hAnsi="BiauKai" w:cs="BiauKai" w:hint="eastAsia"/>
          <w:b/>
          <w:bCs/>
          <w:sz w:val="24"/>
          <w:szCs w:val="24"/>
          <w:u w:val="single"/>
        </w:rPr>
        <w:t>機器學習</w:t>
      </w:r>
      <w:r>
        <w:rPr>
          <w:rFonts w:ascii="BiauKai" w:eastAsia="BiauKai" w:hAnsi="BiauKai" w:cs="BiauKai" w:hint="eastAsia"/>
          <w:sz w:val="24"/>
          <w:szCs w:val="24"/>
        </w:rPr>
        <w:t>、</w:t>
      </w:r>
      <w:r w:rsidRPr="00236154">
        <w:rPr>
          <w:rFonts w:ascii="BiauKai" w:eastAsia="BiauKai" w:hAnsi="BiauKai" w:cs="BiauKai" w:hint="eastAsia"/>
          <w:b/>
          <w:bCs/>
          <w:sz w:val="24"/>
          <w:szCs w:val="24"/>
          <w:u w:val="single"/>
        </w:rPr>
        <w:t>深度學習</w:t>
      </w:r>
      <w:r>
        <w:rPr>
          <w:rFonts w:ascii="BiauKai" w:eastAsia="BiauKai" w:hAnsi="BiauKai" w:cs="BiauKai" w:hint="eastAsia"/>
          <w:sz w:val="24"/>
          <w:szCs w:val="24"/>
        </w:rPr>
        <w:t>之間的關聯或差異：</w:t>
      </w:r>
      <w:r w:rsidR="008F23BF">
        <w:rPr>
          <w:rFonts w:ascii="BiauKai" w:eastAsia="BiauKai" w:hAnsi="BiauKai" w:cs="BiauKai" w:hint="eastAsia"/>
          <w:sz w:val="24"/>
          <w:szCs w:val="24"/>
        </w:rPr>
        <w:t>（</w:t>
      </w:r>
      <w:r w:rsidR="008F23BF">
        <w:rPr>
          <w:rFonts w:ascii="BiauKai" w:eastAsia="BiauKai" w:hAnsi="BiauKai" w:cs="BiauKai"/>
          <w:sz w:val="24"/>
          <w:szCs w:val="24"/>
          <w:lang w:val="en-US"/>
        </w:rPr>
        <w:t>1</w:t>
      </w:r>
      <w:r w:rsidR="008F23BF">
        <w:rPr>
          <w:rFonts w:ascii="BiauKai" w:eastAsia="BiauKai" w:hAnsi="BiauKai" w:cs="BiauKai" w:hint="eastAsia"/>
          <w:sz w:val="24"/>
          <w:szCs w:val="24"/>
          <w:lang w:val="en-US"/>
        </w:rPr>
        <w:t>0分</w:t>
      </w:r>
      <w:r w:rsidR="008F23BF">
        <w:rPr>
          <w:rFonts w:ascii="BiauKai" w:eastAsia="BiauKai" w:hAnsi="BiauKai" w:cs="BiauKai" w:hint="eastAsia"/>
          <w:sz w:val="24"/>
          <w:szCs w:val="24"/>
        </w:rPr>
        <w:t>）</w:t>
      </w:r>
      <w:r w:rsidR="00C57F73">
        <w:rPr>
          <w:rFonts w:ascii="BiauKai" w:eastAsia="BiauKai" w:hAnsi="BiauKai" w:cs="BiauKai"/>
          <w:sz w:val="24"/>
          <w:szCs w:val="24"/>
        </w:rPr>
        <w:br/>
      </w:r>
      <w:r w:rsidR="00C57F73">
        <w:rPr>
          <w:rFonts w:ascii="BiauKai" w:eastAsia="BiauKai" w:hAnsi="BiauKai" w:cs="BiauKai"/>
          <w:sz w:val="24"/>
          <w:szCs w:val="24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541"/>
        <w:gridCol w:w="1945"/>
      </w:tblGrid>
      <w:tr w:rsidR="00C57F73" w14:paraId="20A94A2F" w14:textId="6CA30982" w:rsidTr="001A73E9">
        <w:trPr>
          <w:trHeight w:val="298"/>
        </w:trPr>
        <w:tc>
          <w:tcPr>
            <w:tcW w:w="5541" w:type="dxa"/>
          </w:tcPr>
          <w:p w14:paraId="478DA96B" w14:textId="77777777" w:rsidR="00C57F73" w:rsidRPr="00C57F73" w:rsidRDefault="00C57F73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  <w:tc>
          <w:tcPr>
            <w:tcW w:w="1945" w:type="dxa"/>
          </w:tcPr>
          <w:p w14:paraId="45B0C047" w14:textId="77777777" w:rsidR="00C57F73" w:rsidRPr="00C57F73" w:rsidRDefault="00C57F73" w:rsidP="00C57F73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C57F73" w14:paraId="3A8CDF2A" w14:textId="5DE7348C" w:rsidTr="001A73E9">
        <w:trPr>
          <w:trHeight w:val="306"/>
        </w:trPr>
        <w:tc>
          <w:tcPr>
            <w:tcW w:w="5541" w:type="dxa"/>
          </w:tcPr>
          <w:p w14:paraId="198FBE86" w14:textId="3B700191" w:rsidR="00C57F73" w:rsidRPr="00C57F73" w:rsidRDefault="00C57F73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正確說明人工智慧的定義</w:t>
            </w:r>
          </w:p>
        </w:tc>
        <w:tc>
          <w:tcPr>
            <w:tcW w:w="1945" w:type="dxa"/>
          </w:tcPr>
          <w:p w14:paraId="09D7B555" w14:textId="7554DF42" w:rsidR="00C57F73" w:rsidRPr="00C57F73" w:rsidRDefault="001E0DBE" w:rsidP="00C57F73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2</w:t>
            </w:r>
            <w:r w:rsid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1E0DBE" w14:paraId="09EFC664" w14:textId="77777777" w:rsidTr="001A73E9">
        <w:trPr>
          <w:trHeight w:val="306"/>
        </w:trPr>
        <w:tc>
          <w:tcPr>
            <w:tcW w:w="5541" w:type="dxa"/>
          </w:tcPr>
          <w:p w14:paraId="54DB4257" w14:textId="68019E0E" w:rsidR="001E0DBE" w:rsidRDefault="001E0DBE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正確說明機器學習的定義</w:t>
            </w:r>
          </w:p>
        </w:tc>
        <w:tc>
          <w:tcPr>
            <w:tcW w:w="1945" w:type="dxa"/>
          </w:tcPr>
          <w:p w14:paraId="7A8CE310" w14:textId="3067AD1D" w:rsidR="001E0DBE" w:rsidRDefault="001E0DBE" w:rsidP="00C57F73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2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1E0DBE" w14:paraId="188D2B41" w14:textId="77777777" w:rsidTr="001A73E9">
        <w:trPr>
          <w:trHeight w:val="306"/>
        </w:trPr>
        <w:tc>
          <w:tcPr>
            <w:tcW w:w="5541" w:type="dxa"/>
          </w:tcPr>
          <w:p w14:paraId="1E907F7E" w14:textId="32AF7431" w:rsidR="001E0DBE" w:rsidRDefault="001E0DBE" w:rsidP="000146CE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正確說明深度學習的定義</w:t>
            </w:r>
          </w:p>
        </w:tc>
        <w:tc>
          <w:tcPr>
            <w:tcW w:w="1945" w:type="dxa"/>
          </w:tcPr>
          <w:p w14:paraId="2877D759" w14:textId="3629192D" w:rsidR="001E0DBE" w:rsidRDefault="001E0DBE" w:rsidP="00C57F73">
            <w:pP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2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C57F73" w14:paraId="0D6E3045" w14:textId="77777777" w:rsidTr="001A73E9">
        <w:trPr>
          <w:trHeight w:val="306"/>
        </w:trPr>
        <w:tc>
          <w:tcPr>
            <w:tcW w:w="5541" w:type="dxa"/>
          </w:tcPr>
          <w:p w14:paraId="1D65141B" w14:textId="14004C74" w:rsidR="00C57F73" w:rsidRDefault="00C57F73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正確說明機器學習</w:t>
            </w:r>
            <w:r w:rsidR="001A73E9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、深度學習與人工智慧之關聯</w:t>
            </w:r>
          </w:p>
        </w:tc>
        <w:tc>
          <w:tcPr>
            <w:tcW w:w="1945" w:type="dxa"/>
          </w:tcPr>
          <w:p w14:paraId="49C10874" w14:textId="5405DD36" w:rsidR="00C57F73" w:rsidRDefault="001E0DBE" w:rsidP="00C57F73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2</w:t>
            </w:r>
            <w:r w:rsidR="001A73E9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C57F73" w14:paraId="2E0961C9" w14:textId="77777777" w:rsidTr="001A73E9">
        <w:trPr>
          <w:trHeight w:val="306"/>
        </w:trPr>
        <w:tc>
          <w:tcPr>
            <w:tcW w:w="5541" w:type="dxa"/>
          </w:tcPr>
          <w:p w14:paraId="29F7AAD2" w14:textId="311997C4" w:rsidR="00C57F73" w:rsidRDefault="001E0DBE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正確說明機器學習、深度學習與人工智慧之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差異</w:t>
            </w:r>
          </w:p>
        </w:tc>
        <w:tc>
          <w:tcPr>
            <w:tcW w:w="1945" w:type="dxa"/>
          </w:tcPr>
          <w:p w14:paraId="1D6104FF" w14:textId="7BFB7F75" w:rsidR="00C57F73" w:rsidRDefault="001A73E9" w:rsidP="00C57F73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2分</w:t>
            </w:r>
          </w:p>
        </w:tc>
      </w:tr>
    </w:tbl>
    <w:p w14:paraId="297BF38E" w14:textId="339FA069" w:rsidR="00236154" w:rsidRPr="00C57F73" w:rsidRDefault="00236154" w:rsidP="00C57F73">
      <w:pPr>
        <w:ind w:left="720"/>
        <w:rPr>
          <w:rFonts w:ascii="BiauKai" w:eastAsia="BiauKai" w:hAnsi="BiauKai" w:cs="BiauKai"/>
          <w:sz w:val="24"/>
          <w:szCs w:val="24"/>
        </w:rPr>
      </w:pPr>
    </w:p>
    <w:p w14:paraId="61097009" w14:textId="2C8CA595" w:rsidR="0018527A" w:rsidRDefault="00236154" w:rsidP="0018527A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請問下列何者</w:t>
      </w:r>
      <w:r w:rsidRPr="0018527A">
        <w:rPr>
          <w:rFonts w:ascii="BiauKai" w:eastAsia="BiauKai" w:hAnsi="BiauKai" w:cs="BiauKai" w:hint="eastAsia"/>
          <w:color w:val="000000" w:themeColor="text1"/>
          <w:sz w:val="24"/>
          <w:szCs w:val="24"/>
        </w:rPr>
        <w:t>是</w:t>
      </w:r>
      <w:r w:rsidRPr="008B66C3">
        <w:rPr>
          <w:rFonts w:ascii="BiauKai" w:eastAsia="BiauKai" w:hAnsi="BiauKai" w:cs="BiauKai" w:hint="eastAsia"/>
          <w:b/>
          <w:bCs/>
          <w:sz w:val="24"/>
          <w:szCs w:val="24"/>
          <w:u w:val="single"/>
        </w:rPr>
        <w:t>人工智慧科技</w:t>
      </w:r>
      <w:r>
        <w:rPr>
          <w:rFonts w:ascii="BiauKai" w:eastAsia="BiauKai" w:hAnsi="BiauKai" w:cs="BiauKai" w:hint="eastAsia"/>
          <w:sz w:val="24"/>
          <w:szCs w:val="24"/>
        </w:rPr>
        <w:t>的應用？（複選，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10分）</w:t>
      </w:r>
      <w:r w:rsidR="007F5F27">
        <w:rPr>
          <w:rFonts w:ascii="BiauKai" w:eastAsia="BiauKai" w:hAnsi="BiauKai" w:cs="BiauKai"/>
          <w:sz w:val="24"/>
          <w:szCs w:val="24"/>
        </w:rPr>
        <w:br/>
      </w:r>
      <w:r w:rsidR="007F5F27">
        <w:rPr>
          <w:rFonts w:ascii="BiauKai" w:eastAsia="BiauKai" w:hAnsi="BiauKai" w:cs="BiauKai"/>
          <w:sz w:val="24"/>
          <w:szCs w:val="24"/>
          <w:lang w:val="en-US"/>
        </w:rPr>
        <w:t>(</w:t>
      </w:r>
      <w:r w:rsidR="007F5F27">
        <w:rPr>
          <w:rFonts w:ascii="BiauKai" w:eastAsia="BiauKai" w:hAnsi="BiauKai" w:cs="BiauKai" w:hint="eastAsia"/>
          <w:sz w:val="24"/>
          <w:szCs w:val="24"/>
          <w:lang w:val="en-US"/>
        </w:rPr>
        <w:t xml:space="preserve">A) </w:t>
      </w:r>
      <w:r w:rsidR="00FE265F">
        <w:rPr>
          <w:rFonts w:ascii="BiauKai" w:eastAsia="BiauKai" w:hAnsi="BiauKai" w:cs="BiauKai" w:hint="eastAsia"/>
          <w:sz w:val="24"/>
          <w:szCs w:val="24"/>
          <w:lang w:val="en-US"/>
        </w:rPr>
        <w:t>聊天機器人</w:t>
      </w:r>
      <w:r w:rsidR="007F5F27">
        <w:rPr>
          <w:rFonts w:ascii="BiauKai" w:eastAsia="BiauKai" w:hAnsi="BiauKai" w:cs="BiauKai" w:hint="eastAsia"/>
          <w:sz w:val="24"/>
          <w:szCs w:val="24"/>
        </w:rPr>
        <w:br/>
        <w:t xml:space="preserve">(B) </w:t>
      </w:r>
      <w:r w:rsidR="007D113D">
        <w:rPr>
          <w:rFonts w:ascii="BiauKai" w:eastAsia="BiauKai" w:hAnsi="BiauKai" w:cs="BiauKai"/>
          <w:sz w:val="24"/>
          <w:szCs w:val="24"/>
          <w:lang w:val="en-US"/>
        </w:rPr>
        <w:t>S</w:t>
      </w:r>
      <w:r w:rsidR="007D113D">
        <w:rPr>
          <w:rFonts w:ascii="BiauKai" w:eastAsia="BiauKai" w:hAnsi="BiauKai" w:cs="BiauKai" w:hint="eastAsia"/>
          <w:sz w:val="24"/>
          <w:szCs w:val="24"/>
          <w:lang w:val="en-US"/>
        </w:rPr>
        <w:t>iri</w:t>
      </w:r>
      <w:r w:rsidR="007F5F27">
        <w:rPr>
          <w:rFonts w:ascii="BiauKai" w:eastAsia="BiauKai" w:hAnsi="BiauKai" w:cs="BiauKai" w:hint="eastAsia"/>
          <w:sz w:val="24"/>
          <w:szCs w:val="24"/>
        </w:rPr>
        <w:br/>
        <w:t xml:space="preserve">(C) </w:t>
      </w:r>
      <w:r w:rsidR="0018527A">
        <w:rPr>
          <w:rFonts w:ascii="BiauKai" w:eastAsia="BiauKai" w:hAnsi="BiauKai" w:cs="BiauKai" w:hint="eastAsia"/>
          <w:sz w:val="24"/>
          <w:szCs w:val="24"/>
          <w:lang w:val="en-US"/>
        </w:rPr>
        <w:t>電子計算機</w:t>
      </w:r>
      <w:r w:rsidR="007F5F27">
        <w:rPr>
          <w:rFonts w:ascii="BiauKai" w:eastAsia="BiauKai" w:hAnsi="BiauKai" w:cs="BiauKai" w:hint="eastAsia"/>
          <w:sz w:val="24"/>
          <w:szCs w:val="24"/>
        </w:rPr>
        <w:br/>
        <w:t xml:space="preserve">(D) </w:t>
      </w:r>
      <w:r w:rsidR="00FE265F">
        <w:rPr>
          <w:rFonts w:ascii="BiauKai" w:eastAsia="BiauKai" w:hAnsi="BiauKai" w:cs="BiauKai" w:hint="eastAsia"/>
          <w:sz w:val="24"/>
          <w:szCs w:val="24"/>
        </w:rPr>
        <w:t>雲端硬碟</w:t>
      </w:r>
    </w:p>
    <w:p w14:paraId="402F62A1" w14:textId="77777777" w:rsidR="0018527A" w:rsidRDefault="0018527A" w:rsidP="0018527A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E) 文字編輯軟體</w:t>
      </w:r>
      <w:r>
        <w:rPr>
          <w:rFonts w:ascii="BiauKai" w:eastAsia="BiauKai" w:hAnsi="BiauKai" w:cs="BiauKai"/>
          <w:sz w:val="24"/>
          <w:szCs w:val="24"/>
          <w:lang w:val="en-US"/>
        </w:rPr>
        <w:br/>
        <w:t>(F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) </w:t>
      </w:r>
      <w:r>
        <w:rPr>
          <w:rFonts w:ascii="BiauKai" w:eastAsia="BiauKai" w:hAnsi="BiauKai" w:cs="BiauKai" w:hint="eastAsia"/>
          <w:sz w:val="24"/>
          <w:szCs w:val="24"/>
        </w:rPr>
        <w:t>汽機車車牌辨識系統</w:t>
      </w:r>
    </w:p>
    <w:p w14:paraId="2A355CAC" w14:textId="0812EF00" w:rsidR="00C57F73" w:rsidRDefault="0018527A" w:rsidP="0018527A">
      <w:pPr>
        <w:ind w:left="720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G) Google 文件</w:t>
      </w:r>
      <w:r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(H) 投票系統</w:t>
      </w:r>
      <w:r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(I) 隨身碟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  <w:t>(J)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</w:t>
      </w:r>
      <w:r>
        <w:rPr>
          <w:rFonts w:ascii="BiauKai" w:eastAsia="BiauKai" w:hAnsi="BiauKai" w:cs="BiauKai"/>
          <w:sz w:val="24"/>
          <w:szCs w:val="24"/>
          <w:lang w:val="en-US"/>
        </w:rPr>
        <w:t>W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i-Fi</w:t>
      </w:r>
      <w:r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答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：（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ABF</w:t>
      </w:r>
      <w:r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 xml:space="preserve"> 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                                         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2490"/>
      </w:tblGrid>
      <w:tr w:rsidR="00C57F73" w14:paraId="5CDDC6DB" w14:textId="77777777" w:rsidTr="00C57F73">
        <w:trPr>
          <w:trHeight w:val="319"/>
        </w:trPr>
        <w:tc>
          <w:tcPr>
            <w:tcW w:w="2490" w:type="dxa"/>
          </w:tcPr>
          <w:p w14:paraId="60EC1B3C" w14:textId="47920BF4" w:rsidR="00C57F73" w:rsidRPr="00C57F73" w:rsidRDefault="00C57F73" w:rsidP="0018527A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</w:tr>
      <w:tr w:rsidR="00C57F73" w14:paraId="20C596D7" w14:textId="77777777" w:rsidTr="00C57F73">
        <w:trPr>
          <w:trHeight w:val="330"/>
        </w:trPr>
        <w:tc>
          <w:tcPr>
            <w:tcW w:w="2490" w:type="dxa"/>
          </w:tcPr>
          <w:p w14:paraId="43229547" w14:textId="5D10E80C" w:rsidR="00C57F73" w:rsidRPr="00C57F73" w:rsidRDefault="00C57F73" w:rsidP="0018527A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選錯一個選項扣一分</w:t>
            </w:r>
          </w:p>
        </w:tc>
      </w:tr>
    </w:tbl>
    <w:p w14:paraId="3DD6FB4A" w14:textId="4CB3416F" w:rsidR="0018527A" w:rsidRPr="0018527A" w:rsidRDefault="001A73E9" w:rsidP="0018527A">
      <w:pPr>
        <w:ind w:left="720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lastRenderedPageBreak/>
        <w:br/>
      </w:r>
    </w:p>
    <w:p w14:paraId="20049724" w14:textId="324DE5C9" w:rsidR="00C57F73" w:rsidRDefault="0018527A" w:rsidP="00236154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>請問以下針對</w:t>
      </w:r>
      <w:r w:rsidRPr="0018527A"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機器學習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的敘述，何者正確？（複選，</w:t>
      </w:r>
      <w:r w:rsidR="008B66C3">
        <w:rPr>
          <w:rFonts w:ascii="BiauKai" w:eastAsia="BiauKai" w:hAnsi="BiauKai" w:cs="BiauKai"/>
          <w:sz w:val="24"/>
          <w:szCs w:val="24"/>
          <w:lang w:val="en-US"/>
        </w:rPr>
        <w:t>1</w:t>
      </w:r>
      <w:r w:rsidR="008B66C3">
        <w:rPr>
          <w:rFonts w:ascii="BiauKai" w:eastAsia="BiauKai" w:hAnsi="BiauKai" w:cs="BiauKai" w:hint="eastAsia"/>
          <w:sz w:val="24"/>
          <w:szCs w:val="24"/>
          <w:lang w:val="en-US"/>
        </w:rPr>
        <w:t>0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分）</w:t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(A) 一種實踐人工智慧的方法，機器從人工給予的資料找出規則，進而擁有預測、分類的能力。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(B) 透過機器學習實作出來的分類系統，在分類上一定沒有失誤。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(C) 機器學習只要透過資料就能學習，代表我們給予機器越多資料越好。</w:t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(D) </w:t>
      </w:r>
      <w:r w:rsidR="008B66C3">
        <w:rPr>
          <w:rFonts w:ascii="BiauKai" w:eastAsia="BiauKai" w:hAnsi="BiauKai" w:cs="BiauKai" w:hint="eastAsia"/>
          <w:sz w:val="24"/>
          <w:szCs w:val="24"/>
          <w:lang w:val="en-US"/>
        </w:rPr>
        <w:t>大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部分的機器學習方法</w:t>
      </w:r>
      <w:r w:rsidR="008B66C3">
        <w:rPr>
          <w:rFonts w:ascii="BiauKai" w:eastAsia="BiauKai" w:hAnsi="BiauKai" w:cs="BiauKai" w:hint="eastAsia"/>
          <w:sz w:val="24"/>
          <w:szCs w:val="24"/>
          <w:lang w:val="en-US"/>
        </w:rPr>
        <w:t>皆有運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用數學上的機率學、統計學等知識，讓電腦學會一套技能或規則的方法。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  <w:lang w:val="en-US"/>
        </w:rPr>
        <w:t>(</w:t>
      </w:r>
      <w:r>
        <w:rPr>
          <w:rFonts w:ascii="BiauKai" w:eastAsia="BiauKai" w:hAnsi="BiauKai" w:cs="BiauKai"/>
          <w:sz w:val="24"/>
          <w:szCs w:val="24"/>
          <w:lang w:val="en-US"/>
        </w:rPr>
        <w:t>E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) 人工智慧圍棋軟體</w:t>
      </w:r>
      <w:r>
        <w:rPr>
          <w:rFonts w:ascii="BiauKai" w:eastAsia="BiauKai" w:hAnsi="BiauKai" w:cs="BiauKai"/>
          <w:sz w:val="24"/>
          <w:szCs w:val="24"/>
          <w:lang w:val="en-US"/>
        </w:rPr>
        <w:t>A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lpha Go是透過辨識對手臉部表情以預測棋局的局勢。</w:t>
      </w:r>
      <w:r w:rsidR="00356E98" w:rsidRPr="0018527A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 w:rsidR="008B66C3">
        <w:rPr>
          <w:rFonts w:ascii="BiauKai" w:eastAsia="BiauKai" w:hAnsi="BiauKai" w:cs="BiauKai"/>
          <w:sz w:val="24"/>
          <w:szCs w:val="24"/>
          <w:lang w:val="en-US"/>
        </w:rPr>
        <w:br/>
      </w:r>
      <w:r w:rsidR="00356E98" w:rsidRPr="0018527A"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答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：（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AD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                                     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  <w:r w:rsidR="00C57F73">
        <w:rPr>
          <w:rFonts w:ascii="BiauKai" w:eastAsia="BiauKai" w:hAnsi="BiauKai" w:cs="BiauKai"/>
          <w:sz w:val="24"/>
          <w:szCs w:val="24"/>
          <w:lang w:val="en-US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2490"/>
      </w:tblGrid>
      <w:tr w:rsidR="00C57F73" w14:paraId="503DA18D" w14:textId="77777777" w:rsidTr="000146CE">
        <w:trPr>
          <w:trHeight w:val="319"/>
        </w:trPr>
        <w:tc>
          <w:tcPr>
            <w:tcW w:w="2490" w:type="dxa"/>
          </w:tcPr>
          <w:p w14:paraId="6B26F2CD" w14:textId="77777777" w:rsidR="00C57F73" w:rsidRPr="00C57F73" w:rsidRDefault="00C57F73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</w:tr>
      <w:tr w:rsidR="00C57F73" w14:paraId="2145CB59" w14:textId="77777777" w:rsidTr="000146CE">
        <w:trPr>
          <w:trHeight w:val="330"/>
        </w:trPr>
        <w:tc>
          <w:tcPr>
            <w:tcW w:w="2490" w:type="dxa"/>
          </w:tcPr>
          <w:p w14:paraId="676B7A75" w14:textId="30B18760" w:rsidR="00C57F73" w:rsidRPr="00C57F73" w:rsidRDefault="00C57F73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選錯一個選項扣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兩</w:t>
            </w:r>
            <w:r w:rsidRP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</w:tbl>
    <w:p w14:paraId="16F66EF9" w14:textId="633FB9B0" w:rsidR="000A05C5" w:rsidRPr="00236154" w:rsidRDefault="00236154" w:rsidP="00C57F73">
      <w:pPr>
        <w:ind w:left="720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br/>
      </w:r>
      <w:r>
        <w:rPr>
          <w:rFonts w:ascii="BiauKai" w:eastAsia="BiauKai" w:hAnsi="BiauKai" w:cs="BiauKai"/>
          <w:sz w:val="24"/>
          <w:szCs w:val="24"/>
          <w:lang w:val="en-US"/>
        </w:rPr>
        <w:br/>
      </w:r>
      <w:r w:rsidR="008B66C3" w:rsidRPr="00236154">
        <w:rPr>
          <w:rFonts w:ascii="BiauKai" w:eastAsia="BiauKai" w:hAnsi="BiauKai" w:cs="BiauKai"/>
          <w:sz w:val="24"/>
          <w:szCs w:val="24"/>
          <w:lang w:val="en-US"/>
        </w:rPr>
        <w:br/>
      </w:r>
    </w:p>
    <w:p w14:paraId="070BF584" w14:textId="0772C334" w:rsidR="008B66C3" w:rsidRDefault="008B66C3" w:rsidP="008B66C3">
      <w:pPr>
        <w:numPr>
          <w:ilvl w:val="0"/>
          <w:numId w:val="1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>請問以下針對</w:t>
      </w:r>
      <w:r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深度</w:t>
      </w:r>
      <w:r w:rsidRPr="0018527A"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學習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的敘述，何者正確？（複選，</w:t>
      </w:r>
      <w:r>
        <w:rPr>
          <w:rFonts w:ascii="BiauKai" w:eastAsia="BiauKai" w:hAnsi="BiauKai" w:cs="BiauKai"/>
          <w:sz w:val="24"/>
          <w:szCs w:val="24"/>
          <w:lang w:val="en-US"/>
        </w:rPr>
        <w:t>1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0分）</w:t>
      </w:r>
    </w:p>
    <w:p w14:paraId="7C44BD9F" w14:textId="03036C84" w:rsidR="00C57F73" w:rsidRDefault="008B66C3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A) 深度學習與機器學習，皆是實踐人工智慧的方法。</w:t>
      </w:r>
      <w:r w:rsidR="00356E98"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(B) 深度學習是藉由人工給予的巨量資料，學習到預測或分類的能力。</w:t>
      </w:r>
      <w:r>
        <w:rPr>
          <w:rFonts w:ascii="BiauKai" w:eastAsia="BiauKai" w:hAnsi="BiauKai" w:cs="BiauKai" w:hint="eastAsia"/>
          <w:sz w:val="24"/>
          <w:szCs w:val="24"/>
        </w:rPr>
        <w:br/>
        <w:t xml:space="preserve">(C) 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目前深度學習已經突破機器學習的限制，具備與人類同等智慧的通用人工智慧，又稱「強人工智慧」。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(D) 目前所訓練出的深度學習模型，仍然是僅有特定功能的人工智慧，又稱「弱人工智慧」。</w:t>
      </w:r>
      <w:r>
        <w:rPr>
          <w:rFonts w:ascii="BiauKai" w:eastAsia="BiauKai" w:hAnsi="BiauKai" w:cs="BiauKai" w:hint="eastAsia"/>
          <w:sz w:val="24"/>
          <w:szCs w:val="24"/>
        </w:rPr>
        <w:br/>
        <w:t>(E) 由於深度學習在人工智慧領域上已經是重大突破，所以在使用深度學習技術時，不需要數學上的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機率論、統計學等知識。</w:t>
      </w:r>
      <w:r>
        <w:rPr>
          <w:rFonts w:ascii="BiauKai" w:eastAsia="BiauKai" w:hAnsi="BiauKai" w:cs="BiauKai" w:hint="eastAsia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答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：（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ABD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                                            </w:t>
      </w:r>
      <w:r w:rsidRPr="0018527A">
        <w:rPr>
          <w:rFonts w:ascii="BiauKai" w:eastAsia="BiauKai" w:hAnsi="BiauKai" w:cs="BiauKai" w:hint="eastAsia"/>
          <w:sz w:val="24"/>
          <w:szCs w:val="24"/>
          <w:lang w:val="en-US"/>
        </w:rPr>
        <w:t>）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2490"/>
      </w:tblGrid>
      <w:tr w:rsidR="00C57F73" w14:paraId="3FDF5879" w14:textId="77777777" w:rsidTr="000146CE">
        <w:trPr>
          <w:trHeight w:val="319"/>
        </w:trPr>
        <w:tc>
          <w:tcPr>
            <w:tcW w:w="2490" w:type="dxa"/>
          </w:tcPr>
          <w:p w14:paraId="742B656F" w14:textId="77777777" w:rsidR="00C57F73" w:rsidRPr="00C57F73" w:rsidRDefault="00C57F73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</w:tr>
      <w:tr w:rsidR="00C57F73" w14:paraId="3FBAF986" w14:textId="77777777" w:rsidTr="000146CE">
        <w:trPr>
          <w:trHeight w:val="330"/>
        </w:trPr>
        <w:tc>
          <w:tcPr>
            <w:tcW w:w="2490" w:type="dxa"/>
          </w:tcPr>
          <w:p w14:paraId="7651EB40" w14:textId="5E547384" w:rsidR="00C57F73" w:rsidRPr="00C57F73" w:rsidRDefault="00C57F73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選錯一個選項扣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兩</w:t>
            </w:r>
            <w:r w:rsidRPr="00C57F73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</w:tbl>
    <w:p w14:paraId="6FD7D4F9" w14:textId="709845D8" w:rsidR="000A05C5" w:rsidRDefault="00236154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lastRenderedPageBreak/>
        <w:br/>
      </w:r>
    </w:p>
    <w:p w14:paraId="7F4F6F87" w14:textId="1A91FB8E" w:rsidR="008B66C3" w:rsidRPr="008B66C3" w:rsidRDefault="008B66C3" w:rsidP="008B66C3">
      <w:pPr>
        <w:rPr>
          <w:rFonts w:ascii="BiauKai" w:eastAsia="BiauKai" w:hAnsi="BiauKai" w:cs="BiauKai"/>
          <w:b/>
          <w:bCs/>
          <w:sz w:val="24"/>
          <w:szCs w:val="24"/>
        </w:rPr>
      </w:pPr>
      <w:r w:rsidRPr="008B66C3">
        <w:rPr>
          <w:rFonts w:ascii="BiauKai" w:eastAsia="BiauKai" w:hAnsi="BiauKai" w:cs="BiauKai" w:hint="eastAsia"/>
          <w:b/>
          <w:bCs/>
          <w:sz w:val="24"/>
          <w:szCs w:val="24"/>
        </w:rPr>
        <w:t>二、程式設計基礎理解</w:t>
      </w:r>
    </w:p>
    <w:p w14:paraId="365CC6DA" w14:textId="77777777" w:rsidR="009830D8" w:rsidRDefault="00FD0D7B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 w:rsidR="00356E98"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7DDA3797" wp14:editId="7A6AE2F3">
            <wp:extent cx="288388" cy="252340"/>
            <wp:effectExtent l="0" t="0" r="381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Pr="00FD0D7B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30B1C9DB" wp14:editId="20DFE975">
            <wp:extent cx="2729132" cy="2444544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336" cy="24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D7B">
        <w:rPr>
          <w:noProof/>
        </w:rPr>
        <w:t xml:space="preserve">  </w:t>
      </w:r>
      <w:r w:rsidRPr="00FD0D7B">
        <w:rPr>
          <w:noProof/>
          <w:lang w:val="en-US"/>
        </w:rPr>
        <w:drawing>
          <wp:inline distT="0" distB="0" distL="0" distR="0" wp14:anchorId="0AF3D336" wp14:editId="7D557881">
            <wp:extent cx="1890053" cy="1890053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221" cy="18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98" w:rsidRPr="00FD0D7B">
        <w:rPr>
          <w:rFonts w:ascii="BiauKai" w:eastAsia="BiauKai" w:hAnsi="BiauKai" w:cs="BiauKai"/>
          <w:sz w:val="24"/>
          <w:szCs w:val="24"/>
        </w:rPr>
        <w:br/>
        <w:t>（15分）</w:t>
      </w:r>
      <w:r w:rsidR="00356E98" w:rsidRPr="00FD0D7B">
        <w:rPr>
          <w:rFonts w:ascii="BiauKai" w:eastAsia="BiauKai" w:hAnsi="BiauKai" w:cs="BiauKai"/>
          <w:sz w:val="24"/>
          <w:szCs w:val="24"/>
        </w:rPr>
        <w:br/>
      </w:r>
      <w:r w:rsidR="009B5930">
        <w:rPr>
          <w:rFonts w:ascii="BiauKai" w:eastAsia="BiauKai" w:hAnsi="BiauKai" w:cs="BiauKai"/>
          <w:sz w:val="24"/>
          <w:szCs w:val="24"/>
        </w:rPr>
        <w:br/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(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 xml:space="preserve">1) 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</w:rPr>
        <w:t>貓咪會說出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2</w:t>
      </w:r>
      <w:r w:rsidR="00356E98" w:rsidRPr="009B5930">
        <w:rPr>
          <w:rFonts w:ascii="BiauKai" w:eastAsia="BiauKai" w:hAnsi="BiauKai" w:cs="BiauKai"/>
          <w:color w:val="FF0000"/>
          <w:sz w:val="24"/>
          <w:szCs w:val="24"/>
        </w:rPr>
        <w:br/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</w:rPr>
        <w:t>(2)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</w:rPr>
        <w:br/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</w:rPr>
        <w:t>因為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0、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2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，在條件判斷中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&gt;3與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&gt;1皆成立，</w:t>
      </w:r>
      <w:r w:rsidR="00356E98" w:rsidRPr="009B5930">
        <w:rPr>
          <w:rFonts w:ascii="BiauKai" w:eastAsia="BiauKai" w:hAnsi="BiauKai" w:cs="BiauKai" w:hint="eastAsia"/>
          <w:color w:val="FF0000"/>
          <w:sz w:val="24"/>
          <w:szCs w:val="24"/>
        </w:rPr>
        <w:br/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</w:rPr>
        <w:t>所以將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z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</w:t>
      </w:r>
      <w:r w:rsid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="00DF1A1F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而</w:t>
      </w:r>
      <w:r w:rsidR="00DF1A1F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DF1A1F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DF1A1F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DF1A1F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的和為</w:t>
      </w:r>
      <w:r w:rsidR="00DF1A1F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DF1A1F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2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。</w:t>
      </w:r>
      <w:r w:rsid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最後說出變數</w:t>
      </w:r>
      <w:r w:rsid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z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，所以貓咪說出</w:t>
      </w:r>
      <w:r w:rsidR="009B5930" w:rsidRPr="009B5930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9B5930" w:rsidRPr="009B5930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2這個數字。</w:t>
      </w:r>
      <w:r w:rsidR="00356E98" w:rsidRPr="00FD0D7B">
        <w:rPr>
          <w:rFonts w:ascii="BiauKai" w:eastAsia="BiauKai" w:hAnsi="BiauKai" w:cs="BiauKai" w:hint="eastAsia"/>
          <w:sz w:val="24"/>
          <w:szCs w:val="24"/>
        </w:rPr>
        <w:br/>
      </w:r>
      <w:r w:rsidR="009830D8">
        <w:rPr>
          <w:rFonts w:ascii="BiauKai" w:eastAsia="BiauKai" w:hAnsi="BiauKai" w:cs="BiauKai"/>
          <w:sz w:val="24"/>
          <w:szCs w:val="24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541"/>
        <w:gridCol w:w="1945"/>
      </w:tblGrid>
      <w:tr w:rsidR="009830D8" w14:paraId="0CD21EBC" w14:textId="77777777" w:rsidTr="000146CE">
        <w:trPr>
          <w:trHeight w:val="298"/>
        </w:trPr>
        <w:tc>
          <w:tcPr>
            <w:tcW w:w="5541" w:type="dxa"/>
          </w:tcPr>
          <w:p w14:paraId="20456A45" w14:textId="77777777" w:rsidR="009830D8" w:rsidRPr="00C57F73" w:rsidRDefault="009830D8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  <w:tc>
          <w:tcPr>
            <w:tcW w:w="1945" w:type="dxa"/>
          </w:tcPr>
          <w:p w14:paraId="220AA113" w14:textId="77777777" w:rsidR="009830D8" w:rsidRPr="00C57F73" w:rsidRDefault="009830D8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9830D8" w14:paraId="20837C6F" w14:textId="77777777" w:rsidTr="000146CE">
        <w:trPr>
          <w:trHeight w:val="306"/>
        </w:trPr>
        <w:tc>
          <w:tcPr>
            <w:tcW w:w="5541" w:type="dxa"/>
          </w:tcPr>
          <w:p w14:paraId="73F1DB0D" w14:textId="3587A556" w:rsidR="009830D8" w:rsidRPr="00C57F73" w:rsidRDefault="009830D8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正確寫出貓咪應該說出的數字</w:t>
            </w:r>
          </w:p>
        </w:tc>
        <w:tc>
          <w:tcPr>
            <w:tcW w:w="1945" w:type="dxa"/>
          </w:tcPr>
          <w:p w14:paraId="206D69E0" w14:textId="75B7C9DE" w:rsidR="009830D8" w:rsidRPr="00C57F73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7</w:t>
            </w:r>
            <w:r w:rsidR="009830D8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9830D8" w14:paraId="4C0C4F38" w14:textId="77777777" w:rsidTr="000146CE">
        <w:trPr>
          <w:trHeight w:val="306"/>
        </w:trPr>
        <w:tc>
          <w:tcPr>
            <w:tcW w:w="5541" w:type="dxa"/>
          </w:tcPr>
          <w:p w14:paraId="6F4981CB" w14:textId="3DE018B0" w:rsidR="009830D8" w:rsidRDefault="009830D8" w:rsidP="008305CB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</w:t>
            </w:r>
            <w:r w:rsidR="00155337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條件判斷</w:t>
            </w:r>
            <w:r w:rsidR="008305CB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在程式中扮演的角色</w:t>
            </w:r>
          </w:p>
        </w:tc>
        <w:tc>
          <w:tcPr>
            <w:tcW w:w="1945" w:type="dxa"/>
          </w:tcPr>
          <w:p w14:paraId="72052FEB" w14:textId="6C336876" w:rsidR="009830D8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</w:t>
            </w:r>
            <w:r w:rsidR="009830D8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155337" w14:paraId="46CFFA05" w14:textId="77777777" w:rsidTr="000146CE">
        <w:trPr>
          <w:trHeight w:val="306"/>
        </w:trPr>
        <w:tc>
          <w:tcPr>
            <w:tcW w:w="5541" w:type="dxa"/>
          </w:tcPr>
          <w:p w14:paraId="540B060F" w14:textId="65822D4F" w:rsidR="00155337" w:rsidRDefault="00155337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正確寫出程式</w:t>
            </w:r>
            <w:r w:rsidR="0087309C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碼的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執行順序</w:t>
            </w:r>
          </w:p>
        </w:tc>
        <w:tc>
          <w:tcPr>
            <w:tcW w:w="1945" w:type="dxa"/>
          </w:tcPr>
          <w:p w14:paraId="45F4438B" w14:textId="6E3DBF1D" w:rsidR="00155337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4分</w:t>
            </w:r>
          </w:p>
        </w:tc>
      </w:tr>
    </w:tbl>
    <w:p w14:paraId="46125974" w14:textId="4129185B" w:rsidR="000A05C5" w:rsidRPr="00FD0D7B" w:rsidRDefault="00983ACA" w:rsidP="009830D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 w:rsidR="009830D8">
        <w:rPr>
          <w:rFonts w:ascii="BiauKai" w:eastAsia="BiauKai" w:hAnsi="BiauKai" w:cs="BiauKai"/>
          <w:sz w:val="24"/>
          <w:szCs w:val="24"/>
        </w:rPr>
        <w:lastRenderedPageBreak/>
        <w:br/>
      </w:r>
    </w:p>
    <w:p w14:paraId="635D2E17" w14:textId="77777777" w:rsidR="00983ACA" w:rsidRDefault="00C76E19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7E2683A9" wp14:editId="2695E940">
            <wp:extent cx="288388" cy="252340"/>
            <wp:effectExtent l="0" t="0" r="381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Pr="00C76E19">
        <w:rPr>
          <w:noProof/>
        </w:rPr>
        <w:t xml:space="preserve"> </w:t>
      </w:r>
      <w:r w:rsidRPr="00C76E19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548D38DB" wp14:editId="4E174258">
            <wp:extent cx="3003647" cy="185693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889" cy="18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98">
        <w:rPr>
          <w:rFonts w:ascii="BiauKai" w:eastAsia="BiauKai" w:hAnsi="BiauKai" w:cs="BiauKai"/>
          <w:sz w:val="24"/>
          <w:szCs w:val="24"/>
        </w:rPr>
        <w:br/>
        <w:t>（15分）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(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1) 貓咪會說出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7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  <w:t>(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2)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起初程式將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a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0、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b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-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3，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再將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a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4C76FB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b</w:t>
      </w:r>
      <w:r w:rsidR="004C76FB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放入定義好的程式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中，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變數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z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就設定為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a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b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的和，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a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b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的和為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7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又將變數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c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t>z</w:t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。</w:t>
      </w:r>
      <w:r w:rsidR="00DF1A1F" w:rsidRPr="00DF1A1F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DF1A1F" w:rsidRPr="00DF1A1F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最後說出變數c，所以貓咪說出7這個數字。</w:t>
      </w:r>
      <w:r w:rsidR="004C76FB">
        <w:rPr>
          <w:rFonts w:ascii="BiauKai" w:eastAsia="BiauKai" w:hAnsi="BiauKai" w:cs="BiauKai" w:hint="eastAsia"/>
          <w:sz w:val="24"/>
          <w:szCs w:val="24"/>
          <w:lang w:val="en-US"/>
        </w:rPr>
        <w:br/>
      </w:r>
      <w:r w:rsidR="00983ACA">
        <w:rPr>
          <w:rFonts w:ascii="BiauKai" w:eastAsia="BiauKai" w:hAnsi="BiauKai" w:cs="BiauKai"/>
          <w:sz w:val="24"/>
          <w:szCs w:val="24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541"/>
        <w:gridCol w:w="1945"/>
      </w:tblGrid>
      <w:tr w:rsidR="00983ACA" w14:paraId="41E9EE22" w14:textId="77777777" w:rsidTr="000146CE">
        <w:trPr>
          <w:trHeight w:val="298"/>
        </w:trPr>
        <w:tc>
          <w:tcPr>
            <w:tcW w:w="5541" w:type="dxa"/>
          </w:tcPr>
          <w:p w14:paraId="08BE24AB" w14:textId="77777777" w:rsidR="00983ACA" w:rsidRPr="00C57F73" w:rsidRDefault="00983ACA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  <w:tc>
          <w:tcPr>
            <w:tcW w:w="1945" w:type="dxa"/>
          </w:tcPr>
          <w:p w14:paraId="0191655A" w14:textId="77777777" w:rsidR="00983ACA" w:rsidRPr="00C57F73" w:rsidRDefault="00983ACA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983ACA" w14:paraId="3B3700C0" w14:textId="77777777" w:rsidTr="000146CE">
        <w:trPr>
          <w:trHeight w:val="306"/>
        </w:trPr>
        <w:tc>
          <w:tcPr>
            <w:tcW w:w="5541" w:type="dxa"/>
          </w:tcPr>
          <w:p w14:paraId="46617049" w14:textId="77777777" w:rsidR="00983ACA" w:rsidRPr="00C57F73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正確寫出貓咪應該說出的數字</w:t>
            </w:r>
          </w:p>
        </w:tc>
        <w:tc>
          <w:tcPr>
            <w:tcW w:w="1945" w:type="dxa"/>
          </w:tcPr>
          <w:p w14:paraId="231D6EF9" w14:textId="77777777" w:rsidR="00983ACA" w:rsidRPr="00C57F73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7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983ACA" w14:paraId="51A057B8" w14:textId="77777777" w:rsidTr="000146CE">
        <w:trPr>
          <w:trHeight w:val="306"/>
        </w:trPr>
        <w:tc>
          <w:tcPr>
            <w:tcW w:w="5541" w:type="dxa"/>
          </w:tcPr>
          <w:p w14:paraId="4824ABBA" w14:textId="4E112B08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正確說明定義函式</w:t>
            </w:r>
            <w:r w:rsidR="0025421D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在程式中扮演的角色</w:t>
            </w:r>
          </w:p>
        </w:tc>
        <w:tc>
          <w:tcPr>
            <w:tcW w:w="1945" w:type="dxa"/>
          </w:tcPr>
          <w:p w14:paraId="41DCE094" w14:textId="77777777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4分</w:t>
            </w:r>
          </w:p>
        </w:tc>
      </w:tr>
      <w:tr w:rsidR="00983ACA" w14:paraId="2CCEEEA4" w14:textId="77777777" w:rsidTr="000146CE">
        <w:trPr>
          <w:trHeight w:val="306"/>
        </w:trPr>
        <w:tc>
          <w:tcPr>
            <w:tcW w:w="5541" w:type="dxa"/>
          </w:tcPr>
          <w:p w14:paraId="0F521267" w14:textId="03ACAB00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正確寫出程式</w:t>
            </w:r>
            <w:r w:rsidR="0087309C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碼的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執行順序</w:t>
            </w:r>
          </w:p>
        </w:tc>
        <w:tc>
          <w:tcPr>
            <w:tcW w:w="1945" w:type="dxa"/>
          </w:tcPr>
          <w:p w14:paraId="5A98A3C0" w14:textId="77777777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4分</w:t>
            </w:r>
          </w:p>
        </w:tc>
      </w:tr>
    </w:tbl>
    <w:p w14:paraId="48FEA0DD" w14:textId="112A467F" w:rsidR="000A05C5" w:rsidRDefault="00983ACA" w:rsidP="00983ACA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/>
          <w:sz w:val="24"/>
          <w:szCs w:val="24"/>
        </w:rPr>
        <w:br/>
      </w:r>
      <w:r w:rsidR="00356E98">
        <w:rPr>
          <w:rFonts w:ascii="BiauKai" w:eastAsia="BiauKai" w:hAnsi="BiauKai" w:cs="BiauKai"/>
          <w:sz w:val="24"/>
          <w:szCs w:val="24"/>
        </w:rPr>
        <w:lastRenderedPageBreak/>
        <w:br/>
      </w:r>
    </w:p>
    <w:p w14:paraId="6B6E2370" w14:textId="356BE93D" w:rsidR="000A05C5" w:rsidRDefault="00707EAC" w:rsidP="008B66C3">
      <w:pPr>
        <w:numPr>
          <w:ilvl w:val="0"/>
          <w:numId w:val="2"/>
        </w:num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07DF9285" wp14:editId="2704A520">
            <wp:extent cx="288388" cy="252340"/>
            <wp:effectExtent l="0" t="0" r="381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Pr="00707EAC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51B239AB" wp14:editId="593C2DE4">
            <wp:extent cx="1976511" cy="3038621"/>
            <wp:effectExtent l="0" t="0" r="508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549" cy="305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E2CA" w14:textId="494CF7D7" w:rsidR="000A05C5" w:rsidRDefault="00356E98">
      <w:pPr>
        <w:ind w:left="720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（</w:t>
      </w:r>
      <w:r w:rsidR="008F23BF">
        <w:rPr>
          <w:rFonts w:ascii="BiauKai" w:eastAsia="BiauKai" w:hAnsi="BiauKai" w:cs="BiauKai"/>
          <w:sz w:val="24"/>
          <w:szCs w:val="24"/>
          <w:lang w:val="en-US"/>
        </w:rPr>
        <w:t>1</w:t>
      </w:r>
      <w:r w:rsidR="008F23BF">
        <w:rPr>
          <w:rFonts w:ascii="BiauKai" w:eastAsia="BiauKai" w:hAnsi="BiauKai" w:cs="BiauKai" w:hint="eastAsia"/>
          <w:sz w:val="24"/>
          <w:szCs w:val="24"/>
          <w:lang w:val="en-US"/>
        </w:rPr>
        <w:t>5</w:t>
      </w:r>
      <w:r>
        <w:rPr>
          <w:rFonts w:ascii="BiauKai" w:eastAsia="BiauKai" w:hAnsi="BiauKai" w:cs="BiauKai" w:hint="eastAsia"/>
          <w:sz w:val="24"/>
          <w:szCs w:val="24"/>
        </w:rPr>
        <w:t>分</w:t>
      </w:r>
      <w:r>
        <w:rPr>
          <w:rFonts w:ascii="BiauKai" w:eastAsia="BiauKai" w:hAnsi="BiauKai" w:cs="BiauKai"/>
          <w:sz w:val="24"/>
          <w:szCs w:val="24"/>
        </w:rPr>
        <w:t>）</w:t>
      </w:r>
    </w:p>
    <w:p w14:paraId="0C13334E" w14:textId="5D3474BF" w:rsidR="000A05C5" w:rsidRPr="00FB5D04" w:rsidRDefault="00DF1A1F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</w:rPr>
        <w:br/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(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1) 貓咪會說出</w:t>
      </w:r>
      <w:r w:rsidR="00EC5111"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3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</w:rPr>
        <w:br/>
        <w:t>(2)</w:t>
      </w:r>
      <w:r w:rsidR="00356E98" w:rsidRPr="00FB5D04">
        <w:rPr>
          <w:rFonts w:ascii="BiauKai" w:eastAsia="BiauKai" w:hAnsi="BiauKai" w:cs="BiauKai"/>
          <w:color w:val="FF0000"/>
          <w:sz w:val="24"/>
          <w:szCs w:val="24"/>
        </w:rPr>
        <w:br/>
      </w:r>
      <w:r w:rsidR="00EC5111" w:rsidRPr="00FB5D04">
        <w:rPr>
          <w:rFonts w:ascii="BiauKai" w:eastAsia="BiauKai" w:hAnsi="BiauKai" w:cs="BiauKai" w:hint="eastAsia"/>
          <w:color w:val="FF0000"/>
          <w:sz w:val="24"/>
          <w:szCs w:val="24"/>
        </w:rPr>
        <w:t>起初</w:t>
      </w:r>
      <w:r w:rsidR="00EC5111"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EC5111"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EC5111"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4</w:t>
      </w:r>
      <w:r w:rsidR="00EC5111"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EC5111"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EC5111"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="00EC5111"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-</w:t>
      </w:r>
      <w:r w:rsidR="00EC5111"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5，</w:t>
      </w:r>
    </w:p>
    <w:p w14:paraId="406F9EB9" w14:textId="04ADB1D2" w:rsidR="00EC5111" w:rsidRPr="00FB5D04" w:rsidRDefault="00EC5111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接著重複執行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5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次</w:t>
      </w:r>
      <w:r w:rsidR="00FB5D04"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條件判斷，</w:t>
      </w:r>
    </w:p>
    <w:p w14:paraId="494B7C34" w14:textId="098C04D2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第一次因為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&lt;6，所以將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值加上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值也加上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</w:p>
    <w:p w14:paraId="5BA1AD1A" w14:textId="21C9CCD5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此時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值變為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5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值變為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-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4，</w:t>
      </w:r>
    </w:p>
    <w:p w14:paraId="55C3D54E" w14:textId="3E5DE5F5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第二次也因為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&lt;6，所以將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值加上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值也加上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</w:p>
    <w:p w14:paraId="0E52FFE6" w14:textId="57234E47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此時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值變為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6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值變為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-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3，</w:t>
      </w:r>
    </w:p>
    <w:p w14:paraId="007EE120" w14:textId="4671AF67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剩下來的三次皆因為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&lt;6不成立，</w:t>
      </w:r>
    </w:p>
    <w:p w14:paraId="2C8C129D" w14:textId="15A8B7F1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連續三次將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值加上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2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，所以最後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值變為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3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。</w:t>
      </w:r>
    </w:p>
    <w:p w14:paraId="04A55B8A" w14:textId="0CAA951F" w:rsidR="00FB5D04" w:rsidRPr="00FB5D04" w:rsidRDefault="00FB5D04" w:rsidP="00FB5D04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最後說出變數</w:t>
      </w:r>
      <w:r w:rsidRPr="00FB5D04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FB5D04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，所以貓咪說出3這個數字。</w:t>
      </w:r>
    </w:p>
    <w:p w14:paraId="334BAE4A" w14:textId="3CB2B253" w:rsidR="00FB5D04" w:rsidRDefault="00FB5D04" w:rsidP="00FB5D04">
      <w:pPr>
        <w:ind w:left="720"/>
        <w:rPr>
          <w:rFonts w:ascii="BiauKai" w:eastAsia="BiauKai" w:hAnsi="BiauKai" w:cs="BiauKai"/>
          <w:sz w:val="24"/>
          <w:szCs w:val="24"/>
          <w:lang w:val="en-US"/>
        </w:rPr>
      </w:pP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541"/>
        <w:gridCol w:w="1945"/>
      </w:tblGrid>
      <w:tr w:rsidR="00983ACA" w14:paraId="4526E848" w14:textId="77777777" w:rsidTr="000146CE">
        <w:trPr>
          <w:trHeight w:val="298"/>
        </w:trPr>
        <w:tc>
          <w:tcPr>
            <w:tcW w:w="5541" w:type="dxa"/>
          </w:tcPr>
          <w:p w14:paraId="186BC363" w14:textId="77777777" w:rsidR="00983ACA" w:rsidRPr="00C57F73" w:rsidRDefault="00983ACA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  <w:tc>
          <w:tcPr>
            <w:tcW w:w="1945" w:type="dxa"/>
          </w:tcPr>
          <w:p w14:paraId="79336E99" w14:textId="77777777" w:rsidR="00983ACA" w:rsidRPr="00C57F73" w:rsidRDefault="00983ACA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983ACA" w14:paraId="70B8EC95" w14:textId="77777777" w:rsidTr="000146CE">
        <w:trPr>
          <w:trHeight w:val="306"/>
        </w:trPr>
        <w:tc>
          <w:tcPr>
            <w:tcW w:w="5541" w:type="dxa"/>
          </w:tcPr>
          <w:p w14:paraId="00A9E003" w14:textId="77777777" w:rsidR="00983ACA" w:rsidRPr="00C57F73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正確寫出貓咪應該說出的數字</w:t>
            </w:r>
          </w:p>
        </w:tc>
        <w:tc>
          <w:tcPr>
            <w:tcW w:w="1945" w:type="dxa"/>
          </w:tcPr>
          <w:p w14:paraId="10037C01" w14:textId="397587ED" w:rsidR="00983ACA" w:rsidRPr="00C57F73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5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983ACA" w14:paraId="499CD134" w14:textId="77777777" w:rsidTr="000146CE">
        <w:trPr>
          <w:trHeight w:val="306"/>
        </w:trPr>
        <w:tc>
          <w:tcPr>
            <w:tcW w:w="5541" w:type="dxa"/>
          </w:tcPr>
          <w:p w14:paraId="0158FAA5" w14:textId="1228D15B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正確說明迴圈結構</w:t>
            </w:r>
            <w:r w:rsidR="0025421D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在程式中扮演的角色</w:t>
            </w:r>
          </w:p>
        </w:tc>
        <w:tc>
          <w:tcPr>
            <w:tcW w:w="1945" w:type="dxa"/>
          </w:tcPr>
          <w:p w14:paraId="4D943407" w14:textId="72822C6F" w:rsidR="00983ACA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3</w:t>
            </w:r>
            <w:r w:rsidR="00983ACA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983ACA" w14:paraId="05FAA6DD" w14:textId="77777777" w:rsidTr="000146CE">
        <w:trPr>
          <w:trHeight w:val="306"/>
        </w:trPr>
        <w:tc>
          <w:tcPr>
            <w:tcW w:w="5541" w:type="dxa"/>
          </w:tcPr>
          <w:p w14:paraId="2BD5FE4F" w14:textId="72A67C5A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</w:t>
            </w:r>
            <w:r w:rsidR="0025421D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表達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迴圈結構</w:t>
            </w:r>
            <w:r w:rsidR="0025421D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的</w:t>
            </w:r>
            <w:r w:rsidR="007A3CAF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執行流程</w:t>
            </w:r>
          </w:p>
        </w:tc>
        <w:tc>
          <w:tcPr>
            <w:tcW w:w="1945" w:type="dxa"/>
          </w:tcPr>
          <w:p w14:paraId="4B89F14B" w14:textId="03BFEDCB" w:rsidR="00983ACA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3分</w:t>
            </w:r>
          </w:p>
        </w:tc>
      </w:tr>
      <w:tr w:rsidR="00983ACA" w14:paraId="3F558B3D" w14:textId="77777777" w:rsidTr="000146CE">
        <w:trPr>
          <w:trHeight w:val="306"/>
        </w:trPr>
        <w:tc>
          <w:tcPr>
            <w:tcW w:w="5541" w:type="dxa"/>
          </w:tcPr>
          <w:p w14:paraId="201282F9" w14:textId="77FD73EA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正確寫出程式</w:t>
            </w:r>
            <w:r w:rsidR="0087309C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碼的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執行順序</w:t>
            </w:r>
          </w:p>
        </w:tc>
        <w:tc>
          <w:tcPr>
            <w:tcW w:w="1945" w:type="dxa"/>
          </w:tcPr>
          <w:p w14:paraId="01373E16" w14:textId="77777777" w:rsidR="00983ACA" w:rsidRDefault="00983ACA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4分</w:t>
            </w:r>
          </w:p>
        </w:tc>
      </w:tr>
    </w:tbl>
    <w:p w14:paraId="2E6FF737" w14:textId="4FCB744F" w:rsidR="00983ACA" w:rsidRPr="00EC5111" w:rsidRDefault="00983ACA" w:rsidP="00FB5D04">
      <w:pPr>
        <w:ind w:left="720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lastRenderedPageBreak/>
        <w:br/>
      </w:r>
    </w:p>
    <w:p w14:paraId="213555E5" w14:textId="77777777" w:rsidR="00EC5111" w:rsidRDefault="00EC5111">
      <w:pPr>
        <w:ind w:left="720"/>
        <w:rPr>
          <w:rFonts w:ascii="BiauKai" w:eastAsia="BiauKai" w:hAnsi="BiauKai" w:cs="BiauKai"/>
          <w:sz w:val="24"/>
          <w:szCs w:val="24"/>
        </w:rPr>
      </w:pPr>
    </w:p>
    <w:p w14:paraId="566D0248" w14:textId="1817E0D2" w:rsidR="00402D6C" w:rsidRPr="00EC525E" w:rsidRDefault="00707EAC" w:rsidP="00FB5D04">
      <w:pPr>
        <w:numPr>
          <w:ilvl w:val="0"/>
          <w:numId w:val="2"/>
        </w:numPr>
        <w:rPr>
          <w:rFonts w:ascii="BiauKai" w:eastAsia="BiauKai" w:hAnsi="BiauKai" w:cs="BiauKai"/>
          <w:color w:val="FF0000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這是一個</w:t>
      </w:r>
      <w:r>
        <w:rPr>
          <w:rFonts w:ascii="BiauKai" w:eastAsia="BiauKai" w:hAnsi="BiauKai" w:cs="BiauKai"/>
          <w:sz w:val="24"/>
          <w:szCs w:val="24"/>
          <w:lang w:val="en-US"/>
        </w:rPr>
        <w:t>S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cratch的程式區塊</w:t>
      </w:r>
      <w:r>
        <w:rPr>
          <w:rFonts w:ascii="BiauKai" w:eastAsia="BiauKai" w:hAnsi="BiauKai" w:cs="BiauKai"/>
          <w:sz w:val="24"/>
          <w:szCs w:val="24"/>
        </w:rPr>
        <w:t>，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請問在點擊</w:t>
      </w:r>
      <w:r w:rsidRPr="00FD0D7B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56E1D65D" wp14:editId="30E99E67">
            <wp:extent cx="288388" cy="252340"/>
            <wp:effectExtent l="0" t="0" r="381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784" cy="26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iauKai" w:eastAsia="BiauKai" w:hAnsi="BiauKai" w:cs="BiauKai" w:hint="eastAsia"/>
          <w:sz w:val="24"/>
          <w:szCs w:val="24"/>
        </w:rPr>
        <w:t>後，貓咪會說出什麼數字？</w:t>
      </w:r>
      <w:r>
        <w:rPr>
          <w:rFonts w:ascii="BiauKai" w:eastAsia="BiauKai" w:hAnsi="BiauKai" w:cs="BiauKai"/>
          <w:sz w:val="24"/>
          <w:szCs w:val="24"/>
        </w:rPr>
        <w:br/>
      </w:r>
      <w:r>
        <w:rPr>
          <w:rFonts w:ascii="BiauKai" w:eastAsia="BiauKai" w:hAnsi="BiauKai" w:cs="BiauKai" w:hint="eastAsia"/>
          <w:sz w:val="24"/>
          <w:szCs w:val="24"/>
        </w:rPr>
        <w:t>另外，請依照程式流程，解釋為什麼最後會說出此數。</w:t>
      </w:r>
      <w:r w:rsidR="00356E98">
        <w:rPr>
          <w:rFonts w:ascii="BiauKai" w:eastAsia="BiauKai" w:hAnsi="BiauKai" w:cs="BiauKai"/>
          <w:sz w:val="24"/>
          <w:szCs w:val="24"/>
        </w:rPr>
        <w:br/>
      </w:r>
      <w:r w:rsidRPr="00707EAC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064F30D0" wp14:editId="370C322C">
            <wp:extent cx="2096086" cy="2870904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987" cy="288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E98">
        <w:rPr>
          <w:rFonts w:ascii="BiauKai" w:eastAsia="BiauKai" w:hAnsi="BiauKai" w:cs="BiauKai"/>
          <w:sz w:val="24"/>
          <w:szCs w:val="24"/>
        </w:rPr>
        <w:br/>
        <w:t>（</w:t>
      </w:r>
      <w:r w:rsidR="008F23BF">
        <w:rPr>
          <w:rFonts w:ascii="BiauKai" w:eastAsia="BiauKai" w:hAnsi="BiauKai" w:cs="BiauKai" w:hint="eastAsia"/>
          <w:sz w:val="24"/>
          <w:szCs w:val="24"/>
        </w:rPr>
        <w:t>15</w:t>
      </w:r>
      <w:r w:rsidR="00356E98">
        <w:rPr>
          <w:rFonts w:ascii="BiauKai" w:eastAsia="BiauKai" w:hAnsi="BiauKai" w:cs="BiauKai"/>
          <w:sz w:val="24"/>
          <w:szCs w:val="24"/>
        </w:rPr>
        <w:t>分）</w:t>
      </w:r>
      <w:r w:rsidR="00FB5D04">
        <w:rPr>
          <w:rFonts w:ascii="BiauKai" w:eastAsia="BiauKai" w:hAnsi="BiauKai" w:cs="BiauKai"/>
          <w:sz w:val="24"/>
          <w:szCs w:val="24"/>
        </w:rPr>
        <w:br/>
      </w:r>
      <w:r w:rsidR="00FB5D04">
        <w:rPr>
          <w:rFonts w:ascii="BiauKai" w:eastAsia="BiauKai" w:hAnsi="BiauKai" w:cs="BiauKai"/>
          <w:sz w:val="24"/>
          <w:szCs w:val="24"/>
        </w:rPr>
        <w:br/>
      </w:r>
      <w:r w:rsidR="00FB5D04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(</w:t>
      </w:r>
      <w:r w:rsidR="00FB5D04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 xml:space="preserve">1) </w:t>
      </w:r>
      <w:r w:rsidR="00EC525E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貓咪會說出8</w:t>
      </w:r>
      <w:r w:rsidR="00FB5D04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</w:rPr>
        <w:t>(2)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</w:rPr>
        <w:br/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</w:rPr>
        <w:t>起初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設定為-1、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設定為6，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接著執行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值加上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2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值減去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1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，直到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&gt;y，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x、</w:t>
      </w:r>
      <w:r w:rsidR="00402D6C"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="00402D6C"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執行過程中的變化如下：</w:t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1109"/>
        <w:gridCol w:w="1109"/>
      </w:tblGrid>
      <w:tr w:rsidR="00EC525E" w:rsidRPr="00EC525E" w14:paraId="2A23C1CB" w14:textId="77777777" w:rsidTr="00EC525E">
        <w:trPr>
          <w:trHeight w:val="308"/>
        </w:trPr>
        <w:tc>
          <w:tcPr>
            <w:tcW w:w="1109" w:type="dxa"/>
            <w:vAlign w:val="center"/>
          </w:tcPr>
          <w:p w14:paraId="2824D614" w14:textId="5AD34524" w:rsidR="00402D6C" w:rsidRPr="00EC525E" w:rsidRDefault="00402D6C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 w:rsidRPr="00EC525E"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x</w:t>
            </w:r>
          </w:p>
        </w:tc>
        <w:tc>
          <w:tcPr>
            <w:tcW w:w="1109" w:type="dxa"/>
            <w:vAlign w:val="center"/>
          </w:tcPr>
          <w:p w14:paraId="283591B6" w14:textId="761057DB" w:rsidR="00402D6C" w:rsidRPr="00EC525E" w:rsidRDefault="00402D6C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y</w:t>
            </w:r>
          </w:p>
        </w:tc>
      </w:tr>
      <w:tr w:rsidR="00EC525E" w:rsidRPr="00EC525E" w14:paraId="1F83F62D" w14:textId="77777777" w:rsidTr="00EC525E">
        <w:trPr>
          <w:trHeight w:val="319"/>
        </w:trPr>
        <w:tc>
          <w:tcPr>
            <w:tcW w:w="1109" w:type="dxa"/>
            <w:vAlign w:val="center"/>
          </w:tcPr>
          <w:p w14:paraId="38CE57F2" w14:textId="6C076E55" w:rsidR="00402D6C" w:rsidRPr="00EC525E" w:rsidRDefault="00402D6C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1109" w:type="dxa"/>
            <w:vAlign w:val="center"/>
          </w:tcPr>
          <w:p w14:paraId="5F10B887" w14:textId="7420A3CB" w:rsidR="00402D6C" w:rsidRPr="00EC525E" w:rsidRDefault="00402D6C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5</w:t>
            </w:r>
          </w:p>
        </w:tc>
      </w:tr>
      <w:tr w:rsidR="00EC525E" w:rsidRPr="00EC525E" w14:paraId="740E4528" w14:textId="77777777" w:rsidTr="00EC525E">
        <w:trPr>
          <w:trHeight w:val="308"/>
        </w:trPr>
        <w:tc>
          <w:tcPr>
            <w:tcW w:w="1109" w:type="dxa"/>
            <w:vAlign w:val="center"/>
          </w:tcPr>
          <w:p w14:paraId="2487DBBD" w14:textId="233898C3" w:rsidR="00402D6C" w:rsidRPr="00EC525E" w:rsidRDefault="00402D6C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109" w:type="dxa"/>
            <w:vAlign w:val="center"/>
          </w:tcPr>
          <w:p w14:paraId="0B05AEC4" w14:textId="4D49279D" w:rsidR="00402D6C" w:rsidRPr="00EC525E" w:rsidRDefault="00402D6C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4</w:t>
            </w:r>
          </w:p>
        </w:tc>
      </w:tr>
      <w:tr w:rsidR="00EC525E" w:rsidRPr="00EC525E" w14:paraId="37A6BD57" w14:textId="77777777" w:rsidTr="00EC525E">
        <w:trPr>
          <w:trHeight w:val="319"/>
        </w:trPr>
        <w:tc>
          <w:tcPr>
            <w:tcW w:w="1109" w:type="dxa"/>
            <w:vAlign w:val="center"/>
          </w:tcPr>
          <w:p w14:paraId="627FF2F6" w14:textId="371F6AF4" w:rsidR="00402D6C" w:rsidRPr="00EC525E" w:rsidRDefault="00EC525E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1109" w:type="dxa"/>
            <w:vAlign w:val="center"/>
          </w:tcPr>
          <w:p w14:paraId="6198A2B4" w14:textId="0A818369" w:rsidR="00402D6C" w:rsidRPr="00EC525E" w:rsidRDefault="00402D6C" w:rsidP="00402D6C">
            <w:pPr>
              <w:jc w:val="center"/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EC525E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3</w:t>
            </w:r>
          </w:p>
        </w:tc>
      </w:tr>
    </w:tbl>
    <w:p w14:paraId="122545F0" w14:textId="2FCD7000" w:rsidR="00FB5D04" w:rsidRPr="00EC525E" w:rsidRDefault="00EC525E" w:rsidP="00402D6C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EC525E">
        <w:rPr>
          <w:rFonts w:ascii="BiauKai" w:eastAsia="BiauKai" w:hAnsi="BiauKai" w:cs="BiauKai" w:hint="eastAsia"/>
          <w:color w:val="FF0000"/>
          <w:sz w:val="24"/>
          <w:szCs w:val="24"/>
        </w:rPr>
        <w:t>再將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z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設定為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的和，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x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、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y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的和為</w:t>
      </w:r>
      <w:r w:rsidRPr="00EC525E">
        <w:rPr>
          <w:rFonts w:ascii="BiauKai" w:eastAsia="BiauKai" w:hAnsi="BiauKai" w:cs="BiauKai"/>
          <w:color w:val="FF0000"/>
          <w:sz w:val="24"/>
          <w:szCs w:val="24"/>
          <w:lang w:val="en-US"/>
        </w:rPr>
        <w:t>8</w:t>
      </w: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。</w:t>
      </w:r>
    </w:p>
    <w:p w14:paraId="1CEDABCF" w14:textId="0965A44A" w:rsidR="007A3CAF" w:rsidRPr="00EC525E" w:rsidRDefault="00EC525E" w:rsidP="00EC525E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  <w:r w:rsidRPr="00EC525E">
        <w:rPr>
          <w:rFonts w:ascii="BiauKai" w:eastAsia="BiauKai" w:hAnsi="BiauKai" w:cs="BiauKai" w:hint="eastAsia"/>
          <w:color w:val="FF0000"/>
          <w:sz w:val="24"/>
          <w:szCs w:val="24"/>
          <w:lang w:val="en-US"/>
        </w:rPr>
        <w:t>最後說出變數z，所以貓咪說出8這個數字。</w:t>
      </w:r>
      <w:r w:rsidR="00983ACA">
        <w:rPr>
          <w:rFonts w:ascii="BiauKai" w:eastAsia="BiauKai" w:hAnsi="BiauKai" w:cs="BiauKai"/>
          <w:color w:val="FF0000"/>
          <w:sz w:val="24"/>
          <w:szCs w:val="24"/>
          <w:lang w:val="en-US"/>
        </w:rPr>
        <w:br/>
      </w:r>
    </w:p>
    <w:tbl>
      <w:tblPr>
        <w:tblStyle w:val="a6"/>
        <w:tblW w:w="0" w:type="auto"/>
        <w:tblInd w:w="720" w:type="dxa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5541"/>
        <w:gridCol w:w="1945"/>
      </w:tblGrid>
      <w:tr w:rsidR="007A3CAF" w14:paraId="7D1F0850" w14:textId="77777777" w:rsidTr="000146CE">
        <w:trPr>
          <w:trHeight w:val="298"/>
        </w:trPr>
        <w:tc>
          <w:tcPr>
            <w:tcW w:w="5541" w:type="dxa"/>
          </w:tcPr>
          <w:p w14:paraId="64E4D47D" w14:textId="77777777" w:rsidR="007A3CAF" w:rsidRPr="00C57F73" w:rsidRDefault="007A3CAF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C57F73">
              <w:rPr>
                <w:rFonts w:ascii="BiauKai" w:eastAsia="BiauKai" w:hAnsi="BiauKai" w:cs="BiauKai" w:hint="eastAsia"/>
                <w:b/>
                <w:bCs/>
                <w:color w:val="FF0000"/>
                <w:sz w:val="24"/>
                <w:szCs w:val="24"/>
                <w:lang w:val="en-US"/>
              </w:rPr>
              <w:t>評分標準</w:t>
            </w:r>
          </w:p>
        </w:tc>
        <w:tc>
          <w:tcPr>
            <w:tcW w:w="1945" w:type="dxa"/>
          </w:tcPr>
          <w:p w14:paraId="39B8AF04" w14:textId="77777777" w:rsidR="007A3CAF" w:rsidRPr="00C57F73" w:rsidRDefault="007A3CAF" w:rsidP="000146CE">
            <w:pPr>
              <w:rPr>
                <w:rFonts w:ascii="BiauKai" w:eastAsia="BiauKai" w:hAnsi="BiauKai" w:cs="BiauKai"/>
                <w:b/>
                <w:bCs/>
                <w:color w:val="FF0000"/>
                <w:sz w:val="24"/>
                <w:szCs w:val="24"/>
                <w:lang w:val="en-US"/>
              </w:rPr>
            </w:pPr>
          </w:p>
        </w:tc>
      </w:tr>
      <w:tr w:rsidR="007A3CAF" w14:paraId="1193486A" w14:textId="77777777" w:rsidTr="000146CE">
        <w:trPr>
          <w:trHeight w:val="306"/>
        </w:trPr>
        <w:tc>
          <w:tcPr>
            <w:tcW w:w="5541" w:type="dxa"/>
          </w:tcPr>
          <w:p w14:paraId="2A8ED96E" w14:textId="77777777" w:rsidR="007A3CAF" w:rsidRPr="00C57F73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正確寫出貓咪應該說出的數字</w:t>
            </w:r>
          </w:p>
        </w:tc>
        <w:tc>
          <w:tcPr>
            <w:tcW w:w="1945" w:type="dxa"/>
          </w:tcPr>
          <w:p w14:paraId="453807E2" w14:textId="77777777" w:rsidR="007A3CAF" w:rsidRPr="00C57F73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5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7A3CAF" w14:paraId="23BFB11C" w14:textId="77777777" w:rsidTr="000146CE">
        <w:trPr>
          <w:trHeight w:val="306"/>
        </w:trPr>
        <w:tc>
          <w:tcPr>
            <w:tcW w:w="5541" w:type="dxa"/>
          </w:tcPr>
          <w:p w14:paraId="5A4DBFC8" w14:textId="5154D583" w:rsidR="007A3CAF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正確說明迴圈結構</w:t>
            </w:r>
            <w:r w:rsidR="0087309C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在程式中扮演的角色</w:t>
            </w:r>
          </w:p>
        </w:tc>
        <w:tc>
          <w:tcPr>
            <w:tcW w:w="1945" w:type="dxa"/>
          </w:tcPr>
          <w:p w14:paraId="73C33B1D" w14:textId="77777777" w:rsidR="007A3CAF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3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分</w:t>
            </w:r>
          </w:p>
        </w:tc>
      </w:tr>
      <w:tr w:rsidR="007A3CAF" w14:paraId="63FE96F2" w14:textId="77777777" w:rsidTr="000146CE">
        <w:trPr>
          <w:trHeight w:val="306"/>
        </w:trPr>
        <w:tc>
          <w:tcPr>
            <w:tcW w:w="5541" w:type="dxa"/>
          </w:tcPr>
          <w:p w14:paraId="0BFA5678" w14:textId="700493B3" w:rsidR="007A3CAF" w:rsidRDefault="007A3CAF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</w:t>
            </w:r>
            <w:r w:rsidR="0087309C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表達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迴圈結構</w:t>
            </w:r>
            <w:r w:rsidR="0087309C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的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執行流程</w:t>
            </w:r>
          </w:p>
        </w:tc>
        <w:tc>
          <w:tcPr>
            <w:tcW w:w="1945" w:type="dxa"/>
          </w:tcPr>
          <w:p w14:paraId="1DD3DE29" w14:textId="77777777" w:rsidR="007A3CAF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3分</w:t>
            </w:r>
          </w:p>
        </w:tc>
      </w:tr>
      <w:tr w:rsidR="007A3CAF" w14:paraId="72F3ADF6" w14:textId="77777777" w:rsidTr="000146CE">
        <w:trPr>
          <w:trHeight w:val="306"/>
        </w:trPr>
        <w:tc>
          <w:tcPr>
            <w:tcW w:w="5541" w:type="dxa"/>
          </w:tcPr>
          <w:p w14:paraId="38F1A9C4" w14:textId="7AA335BB" w:rsidR="007A3CAF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正確寫出程式</w:t>
            </w:r>
            <w:r w:rsidR="0087309C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碼的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執行順序</w:t>
            </w:r>
          </w:p>
        </w:tc>
        <w:tc>
          <w:tcPr>
            <w:tcW w:w="1945" w:type="dxa"/>
          </w:tcPr>
          <w:p w14:paraId="2A0A949A" w14:textId="77777777" w:rsidR="007A3CAF" w:rsidRDefault="007A3CAF" w:rsidP="000146CE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4分</w:t>
            </w:r>
          </w:p>
        </w:tc>
      </w:tr>
    </w:tbl>
    <w:p w14:paraId="3C7AB3EB" w14:textId="0D414B2D" w:rsidR="00983ACA" w:rsidRPr="00EC525E" w:rsidRDefault="00983ACA" w:rsidP="00EC525E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</w:p>
    <w:p w14:paraId="774E70A9" w14:textId="4F4F9E5A" w:rsidR="00EC525E" w:rsidRPr="00EC525E" w:rsidRDefault="00EC525E" w:rsidP="00EC525E">
      <w:pPr>
        <w:ind w:left="720"/>
        <w:rPr>
          <w:rFonts w:ascii="BiauKai" w:eastAsia="BiauKai" w:hAnsi="BiauKai" w:cs="BiauKai"/>
          <w:color w:val="FF0000"/>
          <w:sz w:val="24"/>
          <w:szCs w:val="24"/>
          <w:lang w:val="en-US"/>
        </w:rPr>
      </w:pPr>
    </w:p>
    <w:sectPr w:rsidR="00EC525E" w:rsidRPr="00EC52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0D64"/>
    <w:multiLevelType w:val="multilevel"/>
    <w:tmpl w:val="F26472FA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A54D3B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5C5"/>
    <w:rsid w:val="00034F67"/>
    <w:rsid w:val="000906E7"/>
    <w:rsid w:val="000A05C5"/>
    <w:rsid w:val="00155337"/>
    <w:rsid w:val="0018527A"/>
    <w:rsid w:val="001A73E9"/>
    <w:rsid w:val="001E0DBE"/>
    <w:rsid w:val="00236154"/>
    <w:rsid w:val="00245E90"/>
    <w:rsid w:val="0025421D"/>
    <w:rsid w:val="0030278C"/>
    <w:rsid w:val="00356E98"/>
    <w:rsid w:val="003A1015"/>
    <w:rsid w:val="00402D6C"/>
    <w:rsid w:val="00454FC6"/>
    <w:rsid w:val="004C76FB"/>
    <w:rsid w:val="006875DE"/>
    <w:rsid w:val="00707EAC"/>
    <w:rsid w:val="007A3CAF"/>
    <w:rsid w:val="007D113D"/>
    <w:rsid w:val="007F5F27"/>
    <w:rsid w:val="008305CB"/>
    <w:rsid w:val="0087309C"/>
    <w:rsid w:val="008B66C3"/>
    <w:rsid w:val="008F23BF"/>
    <w:rsid w:val="0092416E"/>
    <w:rsid w:val="009405A1"/>
    <w:rsid w:val="009830D8"/>
    <w:rsid w:val="00983ACA"/>
    <w:rsid w:val="009B5930"/>
    <w:rsid w:val="00A052CC"/>
    <w:rsid w:val="00B767E8"/>
    <w:rsid w:val="00C57F73"/>
    <w:rsid w:val="00C76E19"/>
    <w:rsid w:val="00DF1A1F"/>
    <w:rsid w:val="00EC5111"/>
    <w:rsid w:val="00EC525E"/>
    <w:rsid w:val="00FB5D04"/>
    <w:rsid w:val="00FD0D7B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1990"/>
  <w15:docId w15:val="{A4E6F268-191C-5040-8C2B-898E58E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2361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454FC6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54FC6"/>
  </w:style>
  <w:style w:type="character" w:customStyle="1" w:styleId="a9">
    <w:name w:val="註解文字 字元"/>
    <w:basedOn w:val="a0"/>
    <w:link w:val="a8"/>
    <w:uiPriority w:val="99"/>
    <w:semiHidden/>
    <w:rsid w:val="00454FC6"/>
  </w:style>
  <w:style w:type="paragraph" w:styleId="aa">
    <w:name w:val="annotation subject"/>
    <w:basedOn w:val="a8"/>
    <w:next w:val="a8"/>
    <w:link w:val="ab"/>
    <w:uiPriority w:val="99"/>
    <w:semiHidden/>
    <w:unhideWhenUsed/>
    <w:rsid w:val="00454FC6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454FC6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54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54FC6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Revision"/>
    <w:hidden/>
    <w:uiPriority w:val="99"/>
    <w:semiHidden/>
    <w:rsid w:val="001E0DB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vcn821177126@gmail.com</cp:lastModifiedBy>
  <cp:revision>26</cp:revision>
  <dcterms:created xsi:type="dcterms:W3CDTF">2022-03-08T05:36:00Z</dcterms:created>
  <dcterms:modified xsi:type="dcterms:W3CDTF">2022-04-19T15:29:00Z</dcterms:modified>
</cp:coreProperties>
</file>